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FB064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commentRangeStart w:id="0"/>
      <w:r w:rsidRPr="00030267">
        <w:rPr>
          <w:rFonts w:eastAsia="Times New Roman" w:cstheme="minorHAnsi"/>
          <w:bCs/>
          <w:color w:val="000000"/>
          <w:kern w:val="36"/>
        </w:rPr>
        <w:t>1</w:t>
      </w:r>
      <w:commentRangeEnd w:id="0"/>
      <w:r w:rsidR="00BD1044">
        <w:rPr>
          <w:rStyle w:val="CommentReference"/>
        </w:rPr>
        <w:commentReference w:id="0"/>
      </w:r>
      <w:r w:rsidRPr="00030267">
        <w:rPr>
          <w:rFonts w:eastAsia="Times New Roman" w:cstheme="minorHAnsi"/>
          <w:bCs/>
          <w:color w:val="000000"/>
          <w:kern w:val="36"/>
        </w:rPr>
        <w:t>.a. What are the three main blocks in an MCNP input deck?</w:t>
      </w:r>
    </w:p>
    <w:p w14:paraId="4E1EC69E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DB67085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Cell Cards</w:t>
      </w:r>
      <w:r w:rsidR="003A1F2B">
        <w:rPr>
          <w:rFonts w:eastAsia="Times New Roman" w:cstheme="minorHAnsi"/>
          <w:color w:val="000000"/>
        </w:rPr>
        <w:t>,</w:t>
      </w:r>
      <w:r w:rsidRPr="00030267">
        <w:rPr>
          <w:rFonts w:eastAsia="Times New Roman" w:cstheme="minorHAnsi"/>
          <w:color w:val="000000"/>
        </w:rPr>
        <w:t xml:space="preserve"> Surface Cards</w:t>
      </w:r>
      <w:r w:rsidR="003A1F2B">
        <w:rPr>
          <w:rFonts w:eastAsia="Times New Roman" w:cstheme="minorHAnsi"/>
          <w:color w:val="000000"/>
        </w:rPr>
        <w:t>, and</w:t>
      </w:r>
      <w:r w:rsidRPr="00030267">
        <w:rPr>
          <w:rFonts w:eastAsia="Times New Roman" w:cstheme="minorHAnsi"/>
          <w:color w:val="000000"/>
        </w:rPr>
        <w:t xml:space="preserve"> Data Cards</w:t>
      </w:r>
    </w:p>
    <w:p w14:paraId="2B075EFB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54D393A8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1.b</w:t>
      </w:r>
      <w:r w:rsidR="003A1F2B">
        <w:rPr>
          <w:rFonts w:eastAsia="Times New Roman" w:cstheme="minorHAnsi"/>
          <w:bCs/>
          <w:color w:val="000000"/>
          <w:kern w:val="36"/>
        </w:rPr>
        <w:t>. How are each of the three mai</w:t>
      </w:r>
      <w:r w:rsidRPr="00030267">
        <w:rPr>
          <w:rFonts w:eastAsia="Times New Roman" w:cstheme="minorHAnsi"/>
          <w:bCs/>
          <w:color w:val="000000"/>
          <w:kern w:val="36"/>
        </w:rPr>
        <w:t>n blocks in the input deck separated?</w:t>
      </w:r>
    </w:p>
    <w:p w14:paraId="53D47104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8009041" w14:textId="77777777" w:rsidR="00030267" w:rsidRPr="00030267" w:rsidRDefault="003A1F2B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By an empty </w:t>
      </w:r>
      <w:r w:rsidR="00030267" w:rsidRPr="00030267">
        <w:rPr>
          <w:rFonts w:eastAsia="Times New Roman" w:cstheme="minorHAnsi"/>
          <w:color w:val="000000"/>
        </w:rPr>
        <w:t>line</w:t>
      </w:r>
      <w:r>
        <w:rPr>
          <w:rFonts w:eastAsia="Times New Roman" w:cstheme="minorHAnsi"/>
          <w:color w:val="000000"/>
        </w:rPr>
        <w:t xml:space="preserve"> with no characters on it</w:t>
      </w:r>
    </w:p>
    <w:p w14:paraId="68AAD35F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7C7BC178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1.c. How many columns of input can you specify in a MCNP input deck?</w:t>
      </w:r>
    </w:p>
    <w:p w14:paraId="32BA1041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70E6A9A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Input lines have a maximum of 80 columns</w:t>
      </w:r>
    </w:p>
    <w:p w14:paraId="6F1C5961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bookmarkStart w:id="1" w:name="_GoBack"/>
      <w:bookmarkEnd w:id="1"/>
    </w:p>
    <w:p w14:paraId="2D9DCA5C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1.d. What are the two methods of commenting a MCNP input deck?</w:t>
      </w:r>
    </w:p>
    <w:p w14:paraId="19690976" w14:textId="77777777" w:rsidR="00085142" w:rsidRDefault="00085142" w:rsidP="00085142">
      <w:pPr>
        <w:shd w:val="clear" w:color="auto" w:fill="FFFFFF"/>
        <w:tabs>
          <w:tab w:val="left" w:pos="1080"/>
        </w:tabs>
        <w:spacing w:after="0" w:line="300" w:lineRule="atLeast"/>
        <w:ind w:left="720" w:right="480"/>
        <w:rPr>
          <w:rFonts w:eastAsia="Times New Roman" w:cstheme="minorHAnsi"/>
          <w:color w:val="000000"/>
        </w:rPr>
      </w:pPr>
    </w:p>
    <w:p w14:paraId="6D9CA5C4" w14:textId="77777777" w:rsidR="00030267" w:rsidRPr="00030267" w:rsidRDefault="003A1F2B" w:rsidP="003A1F2B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00" w:lineRule="atLeast"/>
        <w:ind w:left="720" w:right="480" w:firstLine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Starting a line with the letter </w:t>
      </w:r>
      <w:r w:rsidR="00030267" w:rsidRPr="00030267">
        <w:rPr>
          <w:rFonts w:eastAsia="Times New Roman" w:cstheme="minorHAnsi"/>
          <w:color w:val="000000"/>
        </w:rPr>
        <w:t>C (</w:t>
      </w:r>
      <w:r>
        <w:rPr>
          <w:rFonts w:eastAsia="Times New Roman" w:cstheme="minorHAnsi"/>
          <w:color w:val="000000"/>
        </w:rPr>
        <w:t>uppercase or lowercase</w:t>
      </w:r>
      <w:r w:rsidR="00030267" w:rsidRPr="00030267">
        <w:rPr>
          <w:rFonts w:eastAsia="Times New Roman" w:cstheme="minorHAnsi"/>
          <w:color w:val="000000"/>
        </w:rPr>
        <w:t>)</w:t>
      </w:r>
    </w:p>
    <w:p w14:paraId="2D904F5C" w14:textId="77777777" w:rsidR="00030267" w:rsidRPr="00030267" w:rsidRDefault="003A1F2B" w:rsidP="003A1F2B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00" w:lineRule="atLeast"/>
        <w:ind w:left="720" w:right="480" w:firstLine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Starting a line with the “</w:t>
      </w:r>
      <w:r w:rsidR="00030267" w:rsidRPr="00030267">
        <w:rPr>
          <w:rFonts w:eastAsia="Times New Roman" w:cstheme="minorHAnsi"/>
          <w:color w:val="000000"/>
        </w:rPr>
        <w:t>$</w:t>
      </w:r>
      <w:r>
        <w:rPr>
          <w:rFonts w:eastAsia="Times New Roman" w:cstheme="minorHAnsi"/>
          <w:color w:val="000000"/>
        </w:rPr>
        <w:t>” sign</w:t>
      </w:r>
    </w:p>
    <w:p w14:paraId="14413957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5418BEF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1.e. Describe the role of the ":" union operator.</w:t>
      </w:r>
    </w:p>
    <w:p w14:paraId="5EA214AF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B0054A5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Logical "or" operator that combines 2 surfaces</w:t>
      </w:r>
    </w:p>
    <w:p w14:paraId="26BBF3F7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38B2326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1.f. Describe the role of the "#" complement operator.</w:t>
      </w:r>
    </w:p>
    <w:p w14:paraId="5BD0292B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BC83195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Logical "not" operator (excludes the conditions of another logic statement)</w:t>
      </w:r>
    </w:p>
    <w:p w14:paraId="2A230E9A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DF3EBE2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1.g. Describe the role of the intersection operator.</w:t>
      </w:r>
    </w:p>
    <w:p w14:paraId="31AD10F3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76FF791" w14:textId="77777777" w:rsidR="00030267" w:rsidRPr="00030267" w:rsidRDefault="00030267" w:rsidP="003A1F2B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Logical "and" operator that can represent where 2 surfaces overlap</w:t>
      </w:r>
      <w:r w:rsidR="003A1F2B">
        <w:rPr>
          <w:rFonts w:eastAsia="Times New Roman" w:cstheme="minorHAnsi"/>
          <w:color w:val="000000"/>
        </w:rPr>
        <w:t xml:space="preserve"> – different from “:” which totals both surfaces</w:t>
      </w:r>
    </w:p>
    <w:p w14:paraId="7D7965D7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3544E616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 xml:space="preserve">2.a. Create the surfaces (without using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macrobodies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>) to build a box that is 5cm on a side centered on the origin.</w:t>
      </w:r>
    </w:p>
    <w:p w14:paraId="2F3BB2EF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204C459B" w14:textId="77777777" w:rsidR="00030267" w:rsidRPr="00030267" w:rsidRDefault="00030267" w:rsidP="003A1F2B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1 PX 2.5 2 PX -2.5 3 PY 2.5 4 PY -2.5 5 PZ 2.5 6 PZ -2.5</w:t>
      </w:r>
    </w:p>
    <w:p w14:paraId="2917096D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73D16453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 xml:space="preserve">2.b. Create the same surface using a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macrobody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>.</w:t>
      </w:r>
    </w:p>
    <w:p w14:paraId="4302BA2A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5AACBA64" w14:textId="77777777" w:rsidR="00030267" w:rsidRPr="00030267" w:rsidRDefault="00030267" w:rsidP="003A1F2B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 xml:space="preserve">1 BOX -2.5 -2.5 -2.5 0 0 5 0 5 0 5 0 0 $Box format: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vx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vy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vz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ax ay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az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bx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by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bz</w:t>
      </w:r>
      <w:proofErr w:type="spellEnd"/>
      <w:r w:rsidRPr="00030267">
        <w:rPr>
          <w:rFonts w:eastAsia="Times New Roman" w:cstheme="minorHAnsi"/>
          <w:color w:val="000000"/>
          <w:shd w:val="clear" w:color="auto" w:fill="FFFFFF"/>
        </w:rPr>
        <w:t xml:space="preserve"> cx cy </w:t>
      </w:r>
      <w:proofErr w:type="spellStart"/>
      <w:r w:rsidRPr="00030267">
        <w:rPr>
          <w:rFonts w:eastAsia="Times New Roman" w:cstheme="minorHAnsi"/>
          <w:color w:val="000000"/>
          <w:shd w:val="clear" w:color="auto" w:fill="FFFFFF"/>
        </w:rPr>
        <w:t>cz</w:t>
      </w:r>
      <w:proofErr w:type="spellEnd"/>
    </w:p>
    <w:p w14:paraId="2F778611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75EF7B2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2.c. Create a cell filled with water (material #1) that resides entirely inside the box specified in either part a) or b). In this cell, we want to transport neutrons and not photons.</w:t>
      </w:r>
    </w:p>
    <w:p w14:paraId="31512003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1045DD59" w14:textId="77777777" w:rsidR="00030267" w:rsidRPr="000566CE" w:rsidRDefault="000566CE" w:rsidP="003A1F2B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  <w:r w:rsidRPr="000566CE">
        <w:rPr>
          <w:rFonts w:eastAsia="Times New Roman" w:cstheme="minorHAnsi"/>
          <w:color w:val="000000"/>
          <w:shd w:val="clear" w:color="auto" w:fill="FFFFFF"/>
        </w:rPr>
        <w:t xml:space="preserve">1 </w:t>
      </w:r>
      <w:r w:rsidR="00030267" w:rsidRPr="00030267">
        <w:rPr>
          <w:rFonts w:eastAsia="Times New Roman" w:cstheme="minorHAnsi"/>
          <w:color w:val="000000"/>
          <w:shd w:val="clear" w:color="auto" w:fill="FFFFFF"/>
        </w:rPr>
        <w:t xml:space="preserve">M1 1000 2 8000 </w:t>
      </w:r>
      <w:proofErr w:type="gramStart"/>
      <w:r w:rsidR="00030267" w:rsidRPr="00030267">
        <w:rPr>
          <w:rFonts w:eastAsia="Times New Roman" w:cstheme="minorHAnsi"/>
          <w:color w:val="000000"/>
          <w:shd w:val="clear" w:color="auto" w:fill="FFFFFF"/>
        </w:rPr>
        <w:t>1</w:t>
      </w:r>
      <w:r w:rsidRPr="000566CE">
        <w:rPr>
          <w:rFonts w:eastAsia="Times New Roman" w:cstheme="minorHAnsi"/>
          <w:color w:val="000000"/>
          <w:shd w:val="clear" w:color="auto" w:fill="FFFFFF"/>
        </w:rPr>
        <w:t xml:space="preserve">  $</w:t>
      </w:r>
      <w:proofErr w:type="gramEnd"/>
      <w:r w:rsidRPr="000566CE">
        <w:rPr>
          <w:rFonts w:eastAsia="Times New Roman" w:cstheme="minorHAnsi"/>
          <w:color w:val="000000"/>
          <w:shd w:val="clear" w:color="auto" w:fill="FFFFFF"/>
        </w:rPr>
        <w:t>water</w:t>
      </w:r>
    </w:p>
    <w:p w14:paraId="63495308" w14:textId="77777777" w:rsidR="000566CE" w:rsidRDefault="000566CE" w:rsidP="003A1F2B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  <w:r w:rsidRPr="000566CE">
        <w:rPr>
          <w:rFonts w:eastAsia="Times New Roman" w:cstheme="minorHAnsi"/>
          <w:color w:val="000000"/>
          <w:shd w:val="clear" w:color="auto" w:fill="FFFFFF"/>
        </w:rPr>
        <w:t xml:space="preserve">2 </w:t>
      </w:r>
      <w:r w:rsidRPr="00030267">
        <w:rPr>
          <w:rFonts w:eastAsia="Times New Roman" w:cstheme="minorHAnsi"/>
          <w:color w:val="000000"/>
          <w:shd w:val="clear" w:color="auto" w:fill="FFFFFF"/>
        </w:rPr>
        <w:t>BOX -2.5 -2.5 -2.5 0 0 5 0 5 0 5 0 0</w:t>
      </w:r>
    </w:p>
    <w:p w14:paraId="0F03407D" w14:textId="5E0BFFC9" w:rsidR="005B0F97" w:rsidRPr="00030267" w:rsidRDefault="005B0F97" w:rsidP="003A1F2B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 xml:space="preserve">3 </w:t>
      </w:r>
      <w:del w:id="2" w:author="James Bevins" w:date="2018-11-02T05:50:00Z">
        <w:r w:rsidDel="00BD1044">
          <w:rPr>
            <w:rFonts w:eastAsia="Times New Roman" w:cstheme="minorHAnsi"/>
            <w:color w:val="000000"/>
            <w:shd w:val="clear" w:color="auto" w:fill="FFFFFF"/>
          </w:rPr>
          <w:delText>M</w:delText>
        </w:r>
      </w:del>
      <w:r>
        <w:rPr>
          <w:rFonts w:eastAsia="Times New Roman" w:cstheme="minorHAnsi"/>
          <w:color w:val="000000"/>
          <w:shd w:val="clear" w:color="auto" w:fill="FFFFFF"/>
        </w:rPr>
        <w:t>1</w:t>
      </w:r>
      <w:ins w:id="3" w:author="James Bevins" w:date="2018-11-02T05:50:00Z">
        <w:r w:rsidR="00BD1044">
          <w:rPr>
            <w:rFonts w:eastAsia="Times New Roman" w:cstheme="minorHAnsi"/>
            <w:color w:val="000000"/>
            <w:shd w:val="clear" w:color="auto" w:fill="FFFFFF"/>
          </w:rPr>
          <w:t xml:space="preserve"> -1.0</w:t>
        </w:r>
      </w:ins>
      <w:r>
        <w:rPr>
          <w:rFonts w:eastAsia="Times New Roman" w:cstheme="minorHAnsi"/>
          <w:color w:val="000000"/>
          <w:shd w:val="clear" w:color="auto" w:fill="FFFFFF"/>
        </w:rPr>
        <w:t xml:space="preserve"> </w:t>
      </w:r>
      <w:ins w:id="4" w:author="James Bevins" w:date="2018-11-02T05:50:00Z">
        <w:r w:rsidR="00BD1044">
          <w:rPr>
            <w:rFonts w:eastAsia="Times New Roman" w:cstheme="minorHAnsi"/>
            <w:color w:val="000000"/>
            <w:shd w:val="clear" w:color="auto" w:fill="FFFFFF"/>
          </w:rPr>
          <w:t>-</w:t>
        </w:r>
      </w:ins>
      <w:commentRangeStart w:id="5"/>
      <w:r>
        <w:rPr>
          <w:rFonts w:eastAsia="Times New Roman" w:cstheme="minorHAnsi"/>
          <w:color w:val="000000"/>
          <w:shd w:val="clear" w:color="auto" w:fill="FFFFFF"/>
        </w:rPr>
        <w:t>2</w:t>
      </w:r>
      <w:commentRangeEnd w:id="5"/>
      <w:r w:rsidR="00BD1044">
        <w:rPr>
          <w:rStyle w:val="CommentReference"/>
        </w:rPr>
        <w:commentReference w:id="5"/>
      </w:r>
      <w:r>
        <w:rPr>
          <w:rFonts w:eastAsia="Times New Roman" w:cstheme="minorHAnsi"/>
          <w:color w:val="000000"/>
          <w:shd w:val="clear" w:color="auto" w:fill="FFFFFF"/>
        </w:rPr>
        <w:t xml:space="preserve">     IMP N=1 IMP P=0</w:t>
      </w:r>
    </w:p>
    <w:p w14:paraId="0ACDA214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0DCF8241" w14:textId="77777777" w:rsidR="00085142" w:rsidRDefault="00085142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6CC4B8CC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proofErr w:type="gramStart"/>
      <w:r w:rsidRPr="00030267">
        <w:rPr>
          <w:rFonts w:eastAsia="Times New Roman" w:cstheme="minorHAnsi"/>
          <w:bCs/>
          <w:color w:val="000000"/>
          <w:kern w:val="36"/>
        </w:rPr>
        <w:lastRenderedPageBreak/>
        <w:t>3.a</w:t>
      </w:r>
      <w:proofErr w:type="gramEnd"/>
      <w:r w:rsidRPr="00030267">
        <w:rPr>
          <w:rFonts w:eastAsia="Times New Roman" w:cstheme="minorHAnsi"/>
          <w:bCs/>
          <w:color w:val="000000"/>
          <w:kern w:val="36"/>
        </w:rPr>
        <w:t xml:space="preserve">. Create the a material card for HEU (93.15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wt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 xml:space="preserve">% U-235, 6.85 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wt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>% U-238) for neutron transport.</w:t>
      </w:r>
    </w:p>
    <w:p w14:paraId="51F26B5C" w14:textId="77777777" w:rsidR="003A1F2B" w:rsidRDefault="003A1F2B" w:rsidP="003A1F2B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</w:p>
    <w:p w14:paraId="5C0D8EFF" w14:textId="77777777" w:rsidR="00030267" w:rsidRPr="00030267" w:rsidRDefault="00030267" w:rsidP="003A1F2B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M1 92235 -0.9315 92238 -0.0685</w:t>
      </w:r>
    </w:p>
    <w:p w14:paraId="0F33C008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4F5A9BE4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3.b. Create surfaces to define a 10cm tall half-cylinder (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ie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 xml:space="preserve"> the cross-sectional area looks like "D") of radius 1 inch parallel to the z-axis with the base centered on the origin. The half-cylinder is defined in the positive x direction (</w:t>
      </w:r>
      <w:proofErr w:type="spellStart"/>
      <w:r w:rsidRPr="00030267">
        <w:rPr>
          <w:rFonts w:eastAsia="Times New Roman" w:cstheme="minorHAnsi"/>
          <w:bCs/>
          <w:color w:val="000000"/>
          <w:kern w:val="36"/>
        </w:rPr>
        <w:t>ie</w:t>
      </w:r>
      <w:proofErr w:type="spellEnd"/>
      <w:r w:rsidRPr="00030267">
        <w:rPr>
          <w:rFonts w:eastAsia="Times New Roman" w:cstheme="minorHAnsi"/>
          <w:bCs/>
          <w:color w:val="000000"/>
          <w:kern w:val="36"/>
        </w:rPr>
        <w:t xml:space="preserve"> all the "--" of the "D" is the y axis.</w:t>
      </w:r>
    </w:p>
    <w:p w14:paraId="621B6161" w14:textId="5E2EC632" w:rsidR="00030267" w:rsidRDefault="00582B50" w:rsidP="000566CE">
      <w:pPr>
        <w:spacing w:after="0" w:line="240" w:lineRule="auto"/>
        <w:ind w:firstLine="720"/>
        <w:rPr>
          <w:rFonts w:eastAsia="Times New Roman" w:cstheme="minorHAnsi"/>
          <w:color w:val="000000"/>
          <w:shd w:val="clear" w:color="auto" w:fill="FFFFFF"/>
        </w:rPr>
      </w:pPr>
      <w:proofErr w:type="gramStart"/>
      <w:r>
        <w:rPr>
          <w:rFonts w:eastAsia="Times New Roman" w:cstheme="minorHAnsi"/>
          <w:color w:val="000000"/>
          <w:shd w:val="clear" w:color="auto" w:fill="FFFFFF"/>
        </w:rPr>
        <w:t xml:space="preserve">1  </w:t>
      </w:r>
      <w:r w:rsidR="000566CE">
        <w:rPr>
          <w:rFonts w:eastAsia="Times New Roman" w:cstheme="minorHAnsi"/>
          <w:color w:val="000000"/>
          <w:shd w:val="clear" w:color="auto" w:fill="FFFFFF"/>
        </w:rPr>
        <w:t>RCC</w:t>
      </w:r>
      <w:proofErr w:type="gramEnd"/>
      <w:r w:rsidR="000566CE">
        <w:rPr>
          <w:rFonts w:eastAsia="Times New Roman" w:cstheme="minorHAnsi"/>
          <w:color w:val="000000"/>
          <w:shd w:val="clear" w:color="auto" w:fill="FFFFFF"/>
        </w:rPr>
        <w:t xml:space="preserve"> 0 0 0 0 0 10 </w:t>
      </w:r>
      <w:del w:id="6" w:author="James Bevins" w:date="2018-11-02T05:50:00Z">
        <w:r w:rsidR="000566CE" w:rsidDel="00BD1044">
          <w:rPr>
            <w:rFonts w:eastAsia="Times New Roman" w:cstheme="minorHAnsi"/>
            <w:color w:val="000000"/>
            <w:shd w:val="clear" w:color="auto" w:fill="FFFFFF"/>
          </w:rPr>
          <w:delText>1</w:delText>
        </w:r>
      </w:del>
      <w:ins w:id="7" w:author="James Bevins" w:date="2018-11-02T05:50:00Z">
        <w:r w:rsidR="00BD1044">
          <w:rPr>
            <w:rFonts w:eastAsia="Times New Roman" w:cstheme="minorHAnsi"/>
            <w:color w:val="000000"/>
            <w:shd w:val="clear" w:color="auto" w:fill="FFFFFF"/>
          </w:rPr>
          <w:t>2.</w:t>
        </w:r>
        <w:commentRangeStart w:id="8"/>
        <w:r w:rsidR="00BD1044">
          <w:rPr>
            <w:rFonts w:eastAsia="Times New Roman" w:cstheme="minorHAnsi"/>
            <w:color w:val="000000"/>
            <w:shd w:val="clear" w:color="auto" w:fill="FFFFFF"/>
          </w:rPr>
          <w:t>54</w:t>
        </w:r>
        <w:commentRangeEnd w:id="8"/>
        <w:r w:rsidR="00BD1044">
          <w:rPr>
            <w:rStyle w:val="CommentReference"/>
          </w:rPr>
          <w:commentReference w:id="8"/>
        </w:r>
      </w:ins>
      <w:r w:rsidRPr="00030267"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4058F9BC" wp14:editId="30718926">
                <wp:extent cx="304800" cy="304800"/>
                <wp:effectExtent l="0" t="0" r="0" b="0"/>
                <wp:docPr id="2" name="Rectangle 2" descr="$cylinder format: vx vy vz hx hy hz R&#10;2 PX 0                 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8C5FBF" id="Rectangle 2" o:spid="_x0000_s1026" alt="$cylinder format: vx vy vz hx hy hz R&#10;2 PX 0                 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mjhi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F73A120" w14:textId="6F706A6B" w:rsidR="000566CE" w:rsidRDefault="00BD1044" w:rsidP="000566CE">
      <w:pPr>
        <w:spacing w:after="0" w:line="240" w:lineRule="auto"/>
        <w:ind w:firstLine="720"/>
        <w:rPr>
          <w:rFonts w:eastAsia="Times New Roman" w:cstheme="minorHAnsi"/>
          <w:bCs/>
          <w:color w:val="000000"/>
          <w:kern w:val="36"/>
        </w:rPr>
      </w:pPr>
      <w:commentRangeStart w:id="9"/>
      <w:ins w:id="10" w:author="James Bevins" w:date="2018-11-02T05:51:00Z">
        <w:r>
          <w:rPr>
            <w:rFonts w:eastAsia="Times New Roman" w:cstheme="minorHAnsi"/>
            <w:bCs/>
            <w:color w:val="000000"/>
            <w:kern w:val="36"/>
          </w:rPr>
          <w:t>2 PX 0</w:t>
        </w:r>
        <w:commentRangeEnd w:id="9"/>
        <w:r>
          <w:rPr>
            <w:rStyle w:val="CommentReference"/>
          </w:rPr>
          <w:commentReference w:id="9"/>
        </w:r>
      </w:ins>
    </w:p>
    <w:p w14:paraId="21F92F21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proofErr w:type="gramStart"/>
      <w:r w:rsidRPr="00030267">
        <w:rPr>
          <w:rFonts w:eastAsia="Times New Roman" w:cstheme="minorHAnsi"/>
          <w:bCs/>
          <w:color w:val="000000"/>
          <w:kern w:val="36"/>
        </w:rPr>
        <w:t>3.c</w:t>
      </w:r>
      <w:proofErr w:type="gramEnd"/>
      <w:r w:rsidRPr="00030267">
        <w:rPr>
          <w:rFonts w:eastAsia="Times New Roman" w:cstheme="minorHAnsi"/>
          <w:bCs/>
          <w:color w:val="000000"/>
          <w:kern w:val="36"/>
        </w:rPr>
        <w:t>. Create a cell for photon and neutron transport made of HEU defined in part a) and contained within the surfaces defined in part b).</w:t>
      </w:r>
    </w:p>
    <w:p w14:paraId="6F91CB0B" w14:textId="4154DB5E" w:rsidR="00030267" w:rsidRDefault="00BD1044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ins w:id="11" w:author="James Bevins" w:date="2018-11-02T05:51:00Z">
        <w:r>
          <w:rPr>
            <w:rFonts w:eastAsia="Times New Roman" w:cstheme="minorHAnsi"/>
            <w:color w:val="000000"/>
          </w:rPr>
          <w:tab/>
        </w:r>
        <w:commentRangeStart w:id="12"/>
        <w:r>
          <w:rPr>
            <w:rFonts w:eastAsia="Times New Roman" w:cstheme="minorHAnsi"/>
            <w:color w:val="000000"/>
          </w:rPr>
          <w:t xml:space="preserve">1 1 -19.0 -1 2 </w:t>
        </w:r>
        <w:proofErr w:type="spellStart"/>
        <w:r>
          <w:rPr>
            <w:rFonts w:eastAsia="Times New Roman" w:cstheme="minorHAnsi"/>
            <w:color w:val="000000"/>
          </w:rPr>
          <w:t>imp</w:t>
        </w:r>
        <w:proofErr w:type="gramStart"/>
        <w:r>
          <w:rPr>
            <w:rFonts w:eastAsia="Times New Roman" w:cstheme="minorHAnsi"/>
            <w:color w:val="000000"/>
          </w:rPr>
          <w:t>:n,p</w:t>
        </w:r>
        <w:proofErr w:type="spellEnd"/>
        <w:proofErr w:type="gramEnd"/>
        <w:r>
          <w:rPr>
            <w:rFonts w:eastAsia="Times New Roman" w:cstheme="minorHAnsi"/>
            <w:color w:val="000000"/>
          </w:rPr>
          <w:t>=1</w:t>
        </w:r>
      </w:ins>
      <w:commentRangeEnd w:id="12"/>
      <w:ins w:id="13" w:author="James Bevins" w:date="2018-11-02T05:52:00Z">
        <w:r>
          <w:rPr>
            <w:rStyle w:val="CommentReference"/>
          </w:rPr>
          <w:commentReference w:id="12"/>
        </w:r>
      </w:ins>
    </w:p>
    <w:p w14:paraId="47275ED4" w14:textId="77777777" w:rsidR="00582B50" w:rsidRPr="00085142" w:rsidRDefault="00582B50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proofErr w:type="gramStart"/>
      <w:r w:rsidRPr="00085142">
        <w:rPr>
          <w:rFonts w:ascii="cmtt10" w:hAnsi="cmtt10" w:cs="cmtt10"/>
          <w:sz w:val="20"/>
          <w:szCs w:val="20"/>
        </w:rPr>
        <w:t>c</w:t>
      </w:r>
      <w:proofErr w:type="gramEnd"/>
      <w:r w:rsidRPr="00085142">
        <w:rPr>
          <w:rFonts w:ascii="cmtt10" w:hAnsi="cmtt10" w:cs="cmtt10"/>
          <w:sz w:val="20"/>
          <w:szCs w:val="20"/>
        </w:rPr>
        <w:t xml:space="preserve"> ********************* BLOCK 1: SURFACE CARDS *************************</w:t>
      </w:r>
    </w:p>
    <w:p w14:paraId="4C6DD257" w14:textId="77777777" w:rsidR="000566CE" w:rsidRPr="00085142" w:rsidRDefault="000566CE" w:rsidP="000566CE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  <w:shd w:val="clear" w:color="auto" w:fill="FFFFFF"/>
        </w:rPr>
      </w:pPr>
      <w:proofErr w:type="gramStart"/>
      <w:r w:rsidRPr="00085142">
        <w:rPr>
          <w:rFonts w:eastAsia="Times New Roman" w:cstheme="minorHAnsi"/>
          <w:color w:val="000000"/>
          <w:shd w:val="clear" w:color="auto" w:fill="FFFFFF"/>
        </w:rPr>
        <w:t>1  RCC</w:t>
      </w:r>
      <w:proofErr w:type="gramEnd"/>
      <w:r w:rsidRPr="00085142">
        <w:rPr>
          <w:rFonts w:eastAsia="Times New Roman" w:cstheme="minorHAnsi"/>
          <w:color w:val="000000"/>
          <w:shd w:val="clear" w:color="auto" w:fill="FFFFFF"/>
        </w:rPr>
        <w:t xml:space="preserve"> 0 0 0 0 0 10 1</w:t>
      </w:r>
    </w:p>
    <w:p w14:paraId="2C2B3FF4" w14:textId="77777777" w:rsidR="00085142" w:rsidRPr="00085142" w:rsidRDefault="00582B50" w:rsidP="00085142">
      <w:r w:rsidRPr="00085142">
        <w:rPr>
          <w:rFonts w:ascii="cmtt10" w:hAnsi="cmtt10" w:cs="cmtt10"/>
          <w:sz w:val="20"/>
          <w:szCs w:val="20"/>
        </w:rPr>
        <w:t>c ********************* BLOCK 2: MATERIAL CARDS *************************</w:t>
      </w:r>
    </w:p>
    <w:p w14:paraId="12414025" w14:textId="77777777" w:rsidR="00582B50" w:rsidRPr="00085142" w:rsidRDefault="00582B50" w:rsidP="00085142">
      <w:pPr>
        <w:tabs>
          <w:tab w:val="center" w:pos="5040"/>
        </w:tabs>
        <w:ind w:firstLine="720"/>
      </w:pPr>
      <w:r w:rsidRPr="00085142">
        <w:rPr>
          <w:rFonts w:eastAsia="Times New Roman" w:cstheme="minorHAnsi"/>
          <w:color w:val="000000"/>
          <w:shd w:val="clear" w:color="auto" w:fill="FFFFFF"/>
        </w:rPr>
        <w:t>M1 92235 -0.9315 92238 -0.0685</w:t>
      </w:r>
    </w:p>
    <w:p w14:paraId="6C469060" w14:textId="77777777" w:rsidR="003A1F2B" w:rsidRDefault="00582B50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ab/>
      </w:r>
    </w:p>
    <w:p w14:paraId="6A1D90E8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4 - Create the isotropic source of 14.1 MeV neutrons located at the coordinates (0,3,10).</w:t>
      </w:r>
    </w:p>
    <w:p w14:paraId="0B4D12FD" w14:textId="77777777" w:rsidR="00030267" w:rsidRPr="00030267" w:rsidRDefault="00030267" w:rsidP="00582B50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SDEF POS 0 3 10 PAR=1 ERG=14.1 </w:t>
      </w:r>
      <w:r w:rsidRPr="00030267">
        <w:rPr>
          <w:rFonts w:eastAsia="Times New Roman" w:cstheme="minorHAnsi"/>
          <w:noProof/>
        </w:rPr>
        <mc:AlternateContent>
          <mc:Choice Requires="wps">
            <w:drawing>
              <wp:inline distT="0" distB="0" distL="0" distR="0" wp14:anchorId="0EA74735" wp14:editId="42636BE9">
                <wp:extent cx="304800" cy="304800"/>
                <wp:effectExtent l="0" t="0" r="0" b="0"/>
                <wp:docPr id="1" name="Rectangle 1" descr="$PAR=1 for neutron&#10;                                   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8802A5" id="Rectangle 1" o:spid="_x0000_s1026" alt="$PAR=1 for neutron&#10;                                   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2cfwF9ECAAD7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030267">
        <w:rPr>
          <w:rFonts w:eastAsia="Times New Roman" w:cstheme="minorHAnsi"/>
          <w:color w:val="000000"/>
          <w:shd w:val="clear" w:color="auto" w:fill="FFFFFF"/>
        </w:rPr>
        <w:t>Energy in MeV</w:t>
      </w:r>
    </w:p>
    <w:p w14:paraId="26DE2D4F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347CE86C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5.a. What tally is used to get the surface current in units of particles?</w:t>
      </w:r>
    </w:p>
    <w:p w14:paraId="36ED3DF8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66F188D" w14:textId="77777777" w:rsidR="00030267" w:rsidRPr="00030267" w:rsidRDefault="00030267" w:rsidP="00582B50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F1 (for surface content)</w:t>
      </w:r>
    </w:p>
    <w:p w14:paraId="2F0DC1AD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3DCBC544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5.b. What tally is used to get the surface energy flux in units of MeV/cm^2?</w:t>
      </w:r>
    </w:p>
    <w:p w14:paraId="4D5B9D1D" w14:textId="77777777" w:rsidR="00030267" w:rsidRDefault="00030267" w:rsidP="00030267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14:paraId="4EA75274" w14:textId="77777777" w:rsidR="00030267" w:rsidRPr="00030267" w:rsidRDefault="00582B50" w:rsidP="00582B50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*F2 (</w:t>
      </w:r>
      <w:r w:rsidR="00030267" w:rsidRPr="00030267">
        <w:rPr>
          <w:rFonts w:eastAsia="Times New Roman" w:cstheme="minorHAnsi"/>
          <w:color w:val="000000"/>
          <w:shd w:val="clear" w:color="auto" w:fill="FFFFFF"/>
        </w:rPr>
        <w:t>the * is used for units of MeV/cm^2</w:t>
      </w:r>
      <w:r>
        <w:rPr>
          <w:rFonts w:eastAsia="Times New Roman" w:cstheme="minorHAnsi"/>
          <w:color w:val="000000"/>
          <w:shd w:val="clear" w:color="auto" w:fill="FFFFFF"/>
        </w:rPr>
        <w:t>)</w:t>
      </w:r>
    </w:p>
    <w:p w14:paraId="0412FBB8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674F7192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5.c. What tally is used to get the volume flux in a cell in units of particles/cm^2?</w:t>
      </w:r>
    </w:p>
    <w:p w14:paraId="6DC4E2ED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354285B9" w14:textId="77777777" w:rsidR="00030267" w:rsidRPr="00030267" w:rsidRDefault="00030267" w:rsidP="00582B50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F4</w:t>
      </w:r>
      <w:r w:rsidR="00582B50">
        <w:rPr>
          <w:rFonts w:eastAsia="Times New Roman" w:cstheme="minorHAnsi"/>
          <w:color w:val="000000"/>
        </w:rPr>
        <w:t xml:space="preserve"> (particles/cm^2 is the default units)</w:t>
      </w:r>
    </w:p>
    <w:p w14:paraId="5410EC23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83FE411" w14:textId="77777777" w:rsidR="00030267" w:rsidRP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5.d. What tally is used to get the detector pulse height distribution in a (detector) cell?</w:t>
      </w:r>
    </w:p>
    <w:p w14:paraId="361D227D" w14:textId="77777777" w:rsidR="00030267" w:rsidRDefault="00030267" w:rsidP="000302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6C0E5BC" w14:textId="77777777" w:rsidR="00030267" w:rsidRPr="00030267" w:rsidRDefault="00030267" w:rsidP="00582B50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030267">
        <w:rPr>
          <w:rFonts w:eastAsia="Times New Roman" w:cstheme="minorHAnsi"/>
          <w:color w:val="000000"/>
        </w:rPr>
        <w:t>F8</w:t>
      </w:r>
    </w:p>
    <w:p w14:paraId="013A2C5A" w14:textId="77777777" w:rsidR="00030267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2FC41E03" w14:textId="77777777" w:rsidR="00582B50" w:rsidRDefault="00030267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 xml:space="preserve">5.e. What is the card that would be used to specify the energy structure for the volume flux tally F14? </w:t>
      </w:r>
    </w:p>
    <w:p w14:paraId="11C01E1A" w14:textId="77777777" w:rsidR="00582B50" w:rsidRDefault="00582B50" w:rsidP="0003026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124F9597" w14:textId="77777777" w:rsidR="00030267" w:rsidRDefault="00030267" w:rsidP="00582B50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The energy bin structure is 0-100 keV, 100 keV - 1 MeV, 1-14.1 MeV.</w:t>
      </w:r>
    </w:p>
    <w:p w14:paraId="122A7E4A" w14:textId="77777777" w:rsidR="00582B50" w:rsidRPr="00030267" w:rsidRDefault="00582B50" w:rsidP="00582B50">
      <w:pPr>
        <w:shd w:val="clear" w:color="auto" w:fill="FFFFFF"/>
        <w:spacing w:after="0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</w:rPr>
      </w:pPr>
    </w:p>
    <w:p w14:paraId="033B901A" w14:textId="77777777" w:rsidR="00030267" w:rsidRPr="00030267" w:rsidRDefault="00030267" w:rsidP="00582B50">
      <w:pPr>
        <w:spacing w:after="0" w:line="240" w:lineRule="auto"/>
        <w:ind w:firstLine="720"/>
        <w:rPr>
          <w:rFonts w:eastAsia="Times New Roman" w:cstheme="minorHAnsi"/>
        </w:rPr>
      </w:pPr>
      <w:r w:rsidRPr="00030267">
        <w:rPr>
          <w:rFonts w:eastAsia="Times New Roman" w:cstheme="minorHAnsi"/>
          <w:color w:val="000000"/>
          <w:shd w:val="clear" w:color="auto" w:fill="FFFFFF"/>
        </w:rPr>
        <w:t>E14 0.1 1 14.1 $energies in MeV</w:t>
      </w:r>
    </w:p>
    <w:p w14:paraId="1F13DB8C" w14:textId="77777777" w:rsidR="00030267" w:rsidRDefault="00030267" w:rsidP="0003026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  <w:r w:rsidRPr="00030267">
        <w:rPr>
          <w:rFonts w:eastAsia="Times New Roman" w:cstheme="minorHAnsi"/>
          <w:bCs/>
          <w:color w:val="000000"/>
          <w:kern w:val="36"/>
        </w:rPr>
        <w:t>6. What concept did you find difficult in the reading?</w:t>
      </w:r>
    </w:p>
    <w:p w14:paraId="57DA5E7E" w14:textId="77777777" w:rsidR="00030267" w:rsidRPr="00030267" w:rsidRDefault="00030267" w:rsidP="0003026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Cs/>
          <w:color w:val="000000"/>
          <w:kern w:val="36"/>
        </w:rPr>
      </w:pPr>
    </w:p>
    <w:p w14:paraId="6F67EBB0" w14:textId="2548E8AF" w:rsidR="00030267" w:rsidRDefault="00030267" w:rsidP="00582B50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>Following their syntax was difficult, and getting used to the rhythm of each card to ensure everything was in the right place.</w:t>
      </w:r>
      <w:r w:rsidR="00AA5BB0">
        <w:rPr>
          <w:rFonts w:cstheme="minorHAnsi"/>
        </w:rPr>
        <w:t xml:space="preserve"> The reading did a poor job of helping really put everything together in one coherent package for me, integrating cells and materials.</w:t>
      </w:r>
    </w:p>
    <w:p w14:paraId="00C9B448" w14:textId="77777777" w:rsidR="00772765" w:rsidRDefault="00772765" w:rsidP="00582B50">
      <w:pPr>
        <w:spacing w:after="0" w:line="240" w:lineRule="auto"/>
        <w:ind w:firstLine="720"/>
        <w:rPr>
          <w:rFonts w:cstheme="minorHAnsi"/>
        </w:rPr>
      </w:pPr>
    </w:p>
    <w:p w14:paraId="5515CCA7" w14:textId="78A9E18E" w:rsidR="00772765" w:rsidRDefault="00772765" w:rsidP="00772765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</w:t>
      </w:r>
      <w:r w:rsidR="00AA5BB0">
        <w:rPr>
          <w:rFonts w:cstheme="minorHAnsi"/>
        </w:rPr>
        <w:t>ject Preferences:</w:t>
      </w:r>
    </w:p>
    <w:p w14:paraId="283EF309" w14:textId="3B14C5EF" w:rsidR="00AA5BB0" w:rsidRDefault="00AA5BB0" w:rsidP="00AA5B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2D Diffusion Model</w:t>
      </w:r>
    </w:p>
    <w:p w14:paraId="26FA30A7" w14:textId="19BBD3CE" w:rsidR="00AA5BB0" w:rsidRDefault="00AA5BB0" w:rsidP="00AA5B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Neutron-RSM Material Study</w:t>
      </w:r>
    </w:p>
    <w:p w14:paraId="55B94F57" w14:textId="45C2961D" w:rsidR="00AA5BB0" w:rsidRDefault="00AA5BB0" w:rsidP="00AA5BB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Neutron-RSM scatter contribution study</w:t>
      </w:r>
    </w:p>
    <w:p w14:paraId="5505A1C3" w14:textId="79C0E380" w:rsidR="00A91EE4" w:rsidRDefault="00A91EE4" w:rsidP="00A91EE4">
      <w:pPr>
        <w:spacing w:after="0" w:line="240" w:lineRule="auto"/>
        <w:rPr>
          <w:rFonts w:cstheme="minorHAnsi"/>
        </w:rPr>
      </w:pPr>
    </w:p>
    <w:p w14:paraId="77E48D46" w14:textId="1D1BA322" w:rsidR="00A91EE4" w:rsidRPr="00A91EE4" w:rsidRDefault="00A91EE4" w:rsidP="00A91EE4">
      <w:pPr>
        <w:spacing w:after="0" w:line="240" w:lineRule="auto"/>
        <w:rPr>
          <w:rFonts w:cstheme="minorHAnsi"/>
        </w:rPr>
      </w:pPr>
      <w:r>
        <w:rPr>
          <w:rFonts w:cstheme="minorHAnsi"/>
        </w:rPr>
        <w:t>Collaboration: I worked with CPT Owens on this one, who helped me particularly with problems 3-4.</w:t>
      </w:r>
    </w:p>
    <w:sectPr w:rsidR="00A91EE4" w:rsidRPr="00A9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Bevins" w:date="2018-11-02T05:53:00Z" w:initials="JB">
    <w:p w14:paraId="73FA08CD" w14:textId="0DE118C9" w:rsidR="00BD1044" w:rsidRDefault="00BD1044">
      <w:pPr>
        <w:pStyle w:val="CommentText"/>
      </w:pPr>
      <w:r>
        <w:rPr>
          <w:rStyle w:val="CommentReference"/>
        </w:rPr>
        <w:annotationRef/>
      </w:r>
      <w:r>
        <w:t>42.5/49</w:t>
      </w:r>
    </w:p>
  </w:comment>
  <w:comment w:id="5" w:author="James Bevins" w:date="2018-11-02T05:50:00Z" w:initials="JB">
    <w:p w14:paraId="50DA5AFA" w14:textId="4143A940" w:rsidR="00BD1044" w:rsidRDefault="00BD1044">
      <w:pPr>
        <w:pStyle w:val="CommentText"/>
      </w:pPr>
      <w:r>
        <w:rPr>
          <w:rStyle w:val="CommentReference"/>
        </w:rPr>
        <w:annotationRef/>
      </w:r>
      <w:r>
        <w:t>-1.5pts</w:t>
      </w:r>
    </w:p>
  </w:comment>
  <w:comment w:id="8" w:author="James Bevins" w:date="2018-11-02T05:50:00Z" w:initials="JB">
    <w:p w14:paraId="4376422F" w14:textId="24CC6748" w:rsidR="00BD1044" w:rsidRDefault="00BD1044">
      <w:pPr>
        <w:pStyle w:val="CommentText"/>
      </w:pPr>
      <w:r>
        <w:rPr>
          <w:rStyle w:val="CommentReference"/>
        </w:rPr>
        <w:annotationRef/>
      </w:r>
      <w:r>
        <w:t xml:space="preserve">-1pt </w:t>
      </w:r>
    </w:p>
  </w:comment>
  <w:comment w:id="9" w:author="James Bevins" w:date="2018-11-02T05:51:00Z" w:initials="JB">
    <w:p w14:paraId="46AF751F" w14:textId="5AF15391" w:rsidR="00BD1044" w:rsidRDefault="00BD1044">
      <w:pPr>
        <w:pStyle w:val="CommentText"/>
      </w:pPr>
      <w:r>
        <w:rPr>
          <w:rStyle w:val="CommentReference"/>
        </w:rPr>
        <w:annotationRef/>
      </w:r>
      <w:r>
        <w:t>-1pt</w:t>
      </w:r>
    </w:p>
  </w:comment>
  <w:comment w:id="12" w:author="James Bevins" w:date="2018-11-02T05:52:00Z" w:initials="JB">
    <w:p w14:paraId="771FD357" w14:textId="4AE2A5A8" w:rsidR="00BD1044" w:rsidRDefault="00BD1044">
      <w:pPr>
        <w:pStyle w:val="CommentText"/>
      </w:pPr>
      <w:r>
        <w:rPr>
          <w:rStyle w:val="CommentReference"/>
        </w:rPr>
        <w:annotationRef/>
      </w:r>
      <w:r>
        <w:t>-3pts: Missing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FA08CD" w15:done="0"/>
  <w15:commentEx w15:paraId="50DA5AFA" w15:done="0"/>
  <w15:commentEx w15:paraId="4376422F" w15:done="0"/>
  <w15:commentEx w15:paraId="46AF751F" w15:done="0"/>
  <w15:commentEx w15:paraId="771FD3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B2334"/>
    <w:multiLevelType w:val="hybridMultilevel"/>
    <w:tmpl w:val="D4740D74"/>
    <w:lvl w:ilvl="0" w:tplc="23168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C4C9F"/>
    <w:multiLevelType w:val="multilevel"/>
    <w:tmpl w:val="734CC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62CA36FA"/>
    <w:multiLevelType w:val="hybridMultilevel"/>
    <w:tmpl w:val="11BE2186"/>
    <w:lvl w:ilvl="0" w:tplc="D826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Bevins">
    <w15:presenceInfo w15:providerId="Windows Live" w15:userId="04b683f8c95a9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67"/>
    <w:rsid w:val="00030267"/>
    <w:rsid w:val="000566CE"/>
    <w:rsid w:val="00085142"/>
    <w:rsid w:val="003A1F2B"/>
    <w:rsid w:val="00582B50"/>
    <w:rsid w:val="005B0F97"/>
    <w:rsid w:val="00772765"/>
    <w:rsid w:val="00A91EE4"/>
    <w:rsid w:val="00AA5BB0"/>
    <w:rsid w:val="00BC5D22"/>
    <w:rsid w:val="00BD1044"/>
    <w:rsid w:val="00D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811"/>
  <w15:chartTrackingRefBased/>
  <w15:docId w15:val="{04DB5DB5-D987-4763-9AD1-4C7FADC1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6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0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0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Mihal, Christopher J MAJ USA AETC AFIT/ENP</dc:creator>
  <cp:keywords/>
  <dc:description/>
  <cp:lastModifiedBy>James Bevins</cp:lastModifiedBy>
  <cp:revision>4</cp:revision>
  <dcterms:created xsi:type="dcterms:W3CDTF">2018-11-01T22:02:00Z</dcterms:created>
  <dcterms:modified xsi:type="dcterms:W3CDTF">2018-11-02T09:53:00Z</dcterms:modified>
</cp:coreProperties>
</file>