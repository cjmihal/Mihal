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9539D" w14:textId="77777777" w:rsidR="00E97402" w:rsidRDefault="00E97402">
      <w:pPr>
        <w:pStyle w:val="Text"/>
        <w:ind w:firstLine="0"/>
        <w:rPr>
          <w:sz w:val="18"/>
          <w:szCs w:val="18"/>
        </w:rPr>
      </w:pPr>
      <w:r>
        <w:rPr>
          <w:sz w:val="18"/>
          <w:szCs w:val="18"/>
        </w:rPr>
        <w:footnoteReference w:customMarkFollows="1" w:id="1"/>
        <w:sym w:font="Symbol" w:char="F020"/>
      </w:r>
    </w:p>
    <w:p w14:paraId="016990A5" w14:textId="77777777" w:rsidR="00E97402" w:rsidRDefault="006B43AE">
      <w:pPr>
        <w:pStyle w:val="Title"/>
        <w:framePr w:wrap="notBeside"/>
      </w:pPr>
      <w:commentRangeStart w:id="3"/>
      <w:r>
        <w:t>Model</w:t>
      </w:r>
      <w:del w:id="4" w:author="James Bevins" w:date="2018-12-13T22:19:00Z">
        <w:r w:rsidDel="00156750">
          <w:delText>l</w:delText>
        </w:r>
      </w:del>
      <w:r>
        <w:t>ing the Diffusion Equation in 2-D</w:t>
      </w:r>
      <w:commentRangeEnd w:id="3"/>
      <w:r w:rsidR="008B01C4">
        <w:rPr>
          <w:rStyle w:val="CommentReference"/>
          <w:kern w:val="0"/>
        </w:rPr>
        <w:commentReference w:id="3"/>
      </w:r>
    </w:p>
    <w:p w14:paraId="49DEBEEA" w14:textId="77777777" w:rsidR="00E97402" w:rsidRDefault="00C57583">
      <w:pPr>
        <w:pStyle w:val="Authors"/>
        <w:framePr w:wrap="notBeside"/>
      </w:pPr>
      <w:r>
        <w:t xml:space="preserve">Major Christopher J. </w:t>
      </w:r>
      <w:proofErr w:type="spellStart"/>
      <w:r>
        <w:t>Mihal</w:t>
      </w:r>
      <w:proofErr w:type="spellEnd"/>
      <w:r>
        <w:t>, AFIT Graduate Student</w:t>
      </w:r>
    </w:p>
    <w:p w14:paraId="014F00F6" w14:textId="77777777" w:rsidR="00E97402" w:rsidRDefault="00E97402">
      <w:pPr>
        <w:pStyle w:val="Abstract"/>
      </w:pPr>
      <w:r>
        <w:rPr>
          <w:i/>
          <w:iCs/>
        </w:rPr>
        <w:t>Abstract</w:t>
      </w:r>
      <w:r>
        <w:t>—</w:t>
      </w:r>
      <w:r w:rsidR="00C57583">
        <w:t xml:space="preserve"> </w:t>
      </w:r>
      <w:proofErr w:type="gramStart"/>
      <w:r w:rsidR="00C57583">
        <w:t>The</w:t>
      </w:r>
      <w:proofErr w:type="gramEnd"/>
      <w:r w:rsidR="00C57583">
        <w:t xml:space="preserve"> diffusion equation is a method to model the transport of neutrons </w:t>
      </w:r>
      <w:del w:id="5" w:author="James Bevins" w:date="2018-12-13T22:21:00Z">
        <w:r w:rsidR="00C57583" w:rsidDel="00156750">
          <w:delText>in a</w:delText>
        </w:r>
      </w:del>
      <w:ins w:id="6" w:author="James Bevins" w:date="2018-12-13T22:21:00Z">
        <w:r w:rsidR="00156750">
          <w:t>often used for</w:t>
        </w:r>
      </w:ins>
      <w:r w:rsidR="00C57583">
        <w:t xml:space="preserve"> nuclear reactor</w:t>
      </w:r>
      <w:ins w:id="7" w:author="James Bevins" w:date="2018-12-13T22:21:00Z">
        <w:r w:rsidR="00156750">
          <w:t>s</w:t>
        </w:r>
      </w:ins>
      <w:r w:rsidR="00C57583">
        <w:t xml:space="preserve">. As neutrons are generated, they diffuse through the </w:t>
      </w:r>
      <w:del w:id="8" w:author="James Bevins" w:date="2018-12-13T22:22:00Z">
        <w:r w:rsidR="00C57583" w:rsidDel="00156750">
          <w:delText xml:space="preserve">medium of the fuel pin; </w:delText>
        </w:r>
      </w:del>
      <w:ins w:id="9" w:author="James Bevins" w:date="2018-12-13T22:22:00Z">
        <w:r w:rsidR="00156750">
          <w:t xml:space="preserve">reactor system; </w:t>
        </w:r>
      </w:ins>
      <w:r w:rsidR="00C57583">
        <w:t>model</w:t>
      </w:r>
      <w:del w:id="10" w:author="James Bevins" w:date="2018-12-13T22:21:00Z">
        <w:r w:rsidR="00C57583" w:rsidDel="00156750">
          <w:delText>l</w:delText>
        </w:r>
      </w:del>
      <w:r w:rsidR="00C57583">
        <w:t xml:space="preserve">ing this behavior assists one in reactor design </w:t>
      </w:r>
      <w:del w:id="11" w:author="James Bevins" w:date="2018-12-13T22:22:00Z">
        <w:r w:rsidR="00C57583" w:rsidDel="00156750">
          <w:delText>and understanding the movement of particles within it</w:delText>
        </w:r>
      </w:del>
      <w:ins w:id="12" w:author="James Bevins" w:date="2018-12-13T22:22:00Z">
        <w:r w:rsidR="00156750">
          <w:t>control</w:t>
        </w:r>
      </w:ins>
      <w:r w:rsidR="00C57583">
        <w:t>. Basic model</w:t>
      </w:r>
      <w:del w:id="13" w:author="James Bevins" w:date="2018-12-13T22:20:00Z">
        <w:r w:rsidR="00C57583" w:rsidDel="00156750">
          <w:delText>l</w:delText>
        </w:r>
      </w:del>
      <w:r w:rsidR="00C57583">
        <w:t xml:space="preserve">ing of the diffusion equation first occurs in one-dimensional space, time independent, in a homogenous medium, with boundary conditions consisting of vacuums of empty space on both sides. To better approximate reality, this project sought to model the diffusion equation in two dimensions (Cartesian coordinates), with added reflective boundaries. This provides a better method to approximate the diffusion of neutrons throughout a fuel pin, as the x- and y-axis of a fuel pin are </w:t>
      </w:r>
      <w:del w:id="14" w:author="James Bevins" w:date="2018-12-13T22:23:00Z">
        <w:r w:rsidR="00C57583" w:rsidDel="00156750">
          <w:delText>roughly analogous</w:delText>
        </w:r>
      </w:del>
      <w:ins w:id="15" w:author="James Bevins" w:date="2018-12-13T22:23:00Z">
        <w:r w:rsidR="00156750">
          <w:t>symmetric</w:t>
        </w:r>
      </w:ins>
      <w:ins w:id="16" w:author="James Bevins" w:date="2018-12-13T22:24:00Z">
        <w:r w:rsidR="00156750">
          <w:t xml:space="preserve">.  </w:t>
        </w:r>
      </w:ins>
      <w:del w:id="17" w:author="James Bevins" w:date="2018-12-13T22:24:00Z">
        <w:r w:rsidR="00C57583" w:rsidDel="00156750">
          <w:delText>, whereas t</w:delText>
        </w:r>
      </w:del>
      <w:ins w:id="18" w:author="James Bevins" w:date="2018-12-13T22:24:00Z">
        <w:r w:rsidR="00156750">
          <w:t>T</w:t>
        </w:r>
      </w:ins>
      <w:r w:rsidR="00C57583">
        <w:t>he z-axis is extremely long in comparison</w:t>
      </w:r>
      <w:del w:id="19" w:author="James Bevins" w:date="2018-12-13T22:24:00Z">
        <w:r w:rsidR="00C57583" w:rsidDel="00156750">
          <w:delText>. This permits one to</w:delText>
        </w:r>
      </w:del>
      <w:ins w:id="20" w:author="James Bevins" w:date="2018-12-13T22:24:00Z">
        <w:r w:rsidR="00156750">
          <w:t xml:space="preserve"> and is</w:t>
        </w:r>
      </w:ins>
      <w:r w:rsidR="00C57583">
        <w:t xml:space="preserve"> model</w:t>
      </w:r>
      <w:ins w:id="21" w:author="James Bevins" w:date="2018-12-13T22:24:00Z">
        <w:r w:rsidR="00156750">
          <w:t>ed</w:t>
        </w:r>
      </w:ins>
      <w:r w:rsidR="00C57583">
        <w:t xml:space="preserve"> </w:t>
      </w:r>
      <w:del w:id="22" w:author="James Bevins" w:date="2018-12-13T22:24:00Z">
        <w:r w:rsidR="00C57583" w:rsidDel="00156750">
          <w:delText xml:space="preserve">the z-axis </w:delText>
        </w:r>
      </w:del>
      <w:r w:rsidR="00C57583">
        <w:t>as infinite in both directions</w:t>
      </w:r>
      <w:del w:id="23" w:author="James Bevins" w:date="2018-12-13T22:25:00Z">
        <w:r w:rsidR="00C57583" w:rsidDel="00156750">
          <w:delText xml:space="preserve"> with only a slight </w:delText>
        </w:r>
        <w:r w:rsidR="00BC04DA" w:rsidDel="00156750">
          <w:delText>discrepancy</w:delText>
        </w:r>
        <w:r w:rsidR="00C57583" w:rsidDel="00156750">
          <w:delText xml:space="preserve"> in the values given</w:delText>
        </w:r>
        <w:r w:rsidR="00BC04DA" w:rsidDel="00156750">
          <w:delText xml:space="preserve"> compared to reality</w:delText>
        </w:r>
      </w:del>
      <w:r w:rsidR="00C57583">
        <w:t>. Mode</w:t>
      </w:r>
      <w:del w:id="24" w:author="James Bevins" w:date="2018-12-13T22:25:00Z">
        <w:r w:rsidR="00C57583" w:rsidDel="00156750">
          <w:delText>l</w:delText>
        </w:r>
      </w:del>
      <w:r w:rsidR="00C57583">
        <w:t>ling of the 1-D diffusion equation was done via utilizing the Thomas Algorithm. Mode</w:t>
      </w:r>
      <w:del w:id="25" w:author="James Bevins" w:date="2018-12-13T22:25:00Z">
        <w:r w:rsidR="00C57583" w:rsidDel="00156750">
          <w:delText>l</w:delText>
        </w:r>
      </w:del>
      <w:r w:rsidR="00C57583">
        <w:t>ling the 2-D equation was attempted via a Gauss-Seidel</w:t>
      </w:r>
      <w:del w:id="26" w:author="James Bevins" w:date="2018-12-13T22:25:00Z">
        <w:r w:rsidR="00C57583" w:rsidDel="00156750">
          <w:delText xml:space="preserve"> distribution</w:delText>
        </w:r>
      </w:del>
      <w:r w:rsidR="00C57583">
        <w:t xml:space="preserve">. Both methods were done entirely using the Python programming </w:t>
      </w:r>
      <w:commentRangeStart w:id="27"/>
      <w:r w:rsidR="00C57583">
        <w:t>language</w:t>
      </w:r>
      <w:commentRangeEnd w:id="27"/>
      <w:r w:rsidR="00156750">
        <w:rPr>
          <w:rStyle w:val="CommentReference"/>
          <w:b w:val="0"/>
          <w:bCs w:val="0"/>
        </w:rPr>
        <w:commentReference w:id="27"/>
      </w:r>
      <w:r w:rsidR="00C57583">
        <w:t xml:space="preserve">. </w:t>
      </w:r>
      <w:commentRangeStart w:id="28"/>
      <w:del w:id="29" w:author="James Bevins" w:date="2018-12-13T22:25:00Z">
        <w:r w:rsidR="00C57583" w:rsidDel="00156750">
          <w:delText>Future work on the models would include incorporating multiple materials as opposed to one homogenous space as well as correcting errors in the modelling of the 2-D equation.</w:delText>
        </w:r>
      </w:del>
      <w:commentRangeEnd w:id="28"/>
      <w:r w:rsidR="00156750">
        <w:rPr>
          <w:rStyle w:val="CommentReference"/>
          <w:b w:val="0"/>
          <w:bCs w:val="0"/>
        </w:rPr>
        <w:commentReference w:id="28"/>
      </w:r>
    </w:p>
    <w:p w14:paraId="4EE4962A" w14:textId="77777777" w:rsidR="00E97402" w:rsidRDefault="00E97402"/>
    <w:p w14:paraId="326196F6" w14:textId="77777777" w:rsidR="00E97402" w:rsidRDefault="00E97402">
      <w:pPr>
        <w:pStyle w:val="IndexTerms"/>
      </w:pPr>
      <w:bookmarkStart w:id="30" w:name="PointTmp"/>
      <w:r>
        <w:rPr>
          <w:i/>
          <w:iCs/>
        </w:rPr>
        <w:t>Index Terms</w:t>
      </w:r>
      <w:r>
        <w:t>—</w:t>
      </w:r>
      <w:r w:rsidR="00C57583">
        <w:t xml:space="preserve"> Diffusion, </w:t>
      </w:r>
      <w:r w:rsidR="00266EA1">
        <w:t xml:space="preserve">Finite-Difference Method, </w:t>
      </w:r>
      <w:r w:rsidR="00C57583">
        <w:t>Gauss-Seidel model, Python, Thomas Algorithm</w:t>
      </w:r>
    </w:p>
    <w:p w14:paraId="64E9282B" w14:textId="77777777" w:rsidR="00E97402" w:rsidRDefault="00E97402"/>
    <w:bookmarkEnd w:id="30"/>
    <w:p w14:paraId="5FB6DA6D" w14:textId="77777777" w:rsidR="00E97402" w:rsidRDefault="00E97402">
      <w:pPr>
        <w:pStyle w:val="Heading1"/>
      </w:pPr>
      <w:r>
        <w:t>I</w:t>
      </w:r>
      <w:r>
        <w:rPr>
          <w:sz w:val="16"/>
          <w:szCs w:val="16"/>
        </w:rPr>
        <w:t>NTRODUCTION</w:t>
      </w:r>
    </w:p>
    <w:p w14:paraId="04E67B84"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91D2A5B" w14:textId="77777777" w:rsidR="00E97402" w:rsidRDefault="00E97402">
      <w:pPr>
        <w:pStyle w:val="Text"/>
        <w:ind w:firstLine="0"/>
      </w:pPr>
      <w:r>
        <w:rPr>
          <w:smallCaps/>
        </w:rPr>
        <w:t>H</w:t>
      </w:r>
      <w:r w:rsidR="00BC04DA">
        <w:rPr>
          <w:smallCaps/>
        </w:rPr>
        <w:t>E</w:t>
      </w:r>
      <w:r>
        <w:t xml:space="preserve"> </w:t>
      </w:r>
      <w:r w:rsidR="00BC04DA">
        <w:t xml:space="preserve">diffusion equation </w:t>
      </w:r>
      <w:r w:rsidR="006F5547">
        <w:t xml:space="preserve">is a partial differential equation (PDE) </w:t>
      </w:r>
      <w:r w:rsidR="00761913">
        <w:t>used for</w:t>
      </w:r>
      <w:r w:rsidR="00BC04DA">
        <w:t xml:space="preserve"> assisting nuclear engineers in mode</w:t>
      </w:r>
      <w:del w:id="31" w:author="James Bevins" w:date="2018-12-13T22:26:00Z">
        <w:r w:rsidR="00BC04DA" w:rsidDel="00156750">
          <w:delText>l</w:delText>
        </w:r>
      </w:del>
      <w:r w:rsidR="00BC04DA">
        <w:t>ling what is occurring inside of a nuclear reactor. Model</w:t>
      </w:r>
      <w:del w:id="32" w:author="James Bevins" w:date="2018-12-13T22:20:00Z">
        <w:r w:rsidR="00BC04DA" w:rsidDel="00156750">
          <w:delText>l</w:delText>
        </w:r>
      </w:del>
      <w:r w:rsidR="00BC04DA">
        <w:t xml:space="preserve">ing neutron diffusion </w:t>
      </w:r>
      <w:del w:id="33" w:author="James Bevins" w:date="2018-12-13T22:27:00Z">
        <w:r w:rsidR="00BC04DA" w:rsidDel="00156750">
          <w:delText xml:space="preserve">through various mediums </w:delText>
        </w:r>
      </w:del>
      <w:r w:rsidR="00BC04DA">
        <w:t xml:space="preserve">aids nuclear engineers by </w:t>
      </w:r>
      <w:del w:id="34" w:author="James Bevins" w:date="2018-12-13T22:27:00Z">
        <w:r w:rsidR="00BC04DA" w:rsidDel="00156750">
          <w:delText xml:space="preserve">demonstrating </w:delText>
        </w:r>
      </w:del>
      <w:ins w:id="35" w:author="James Bevins" w:date="2018-12-13T22:27:00Z">
        <w:r w:rsidR="00156750">
          <w:t>quantifying the neutron population throughout the system</w:t>
        </w:r>
        <w:r w:rsidR="00156750">
          <w:t xml:space="preserve"> </w:t>
        </w:r>
      </w:ins>
      <w:del w:id="36" w:author="James Bevins" w:date="2018-12-13T22:28:00Z">
        <w:r w:rsidR="00BC04DA" w:rsidDel="00156750">
          <w:delText>how many neutrons will transit in a region, how far they will go, and hence one can then</w:delText>
        </w:r>
      </w:del>
      <w:ins w:id="37" w:author="James Bevins" w:date="2018-12-13T22:28:00Z">
        <w:r w:rsidR="00156750">
          <w:t xml:space="preserve">allowing for </w:t>
        </w:r>
      </w:ins>
      <w:del w:id="38" w:author="James Bevins" w:date="2018-12-13T22:28:00Z">
        <w:r w:rsidR="00BC04DA" w:rsidDel="00156750">
          <w:delText xml:space="preserve"> predict</w:delText>
        </w:r>
      </w:del>
      <w:r w:rsidR="00BC04DA">
        <w:t xml:space="preserve"> reaction rates</w:t>
      </w:r>
      <w:ins w:id="39" w:author="James Bevins" w:date="2018-12-13T22:28:00Z">
        <w:r w:rsidR="00156750">
          <w:t xml:space="preserve"> to be calculated and predicting </w:t>
        </w:r>
      </w:ins>
      <w:del w:id="40" w:author="James Bevins" w:date="2018-12-13T22:28:00Z">
        <w:r w:rsidR="00BC04DA" w:rsidDel="00156750">
          <w:delText xml:space="preserve"> and how to maintain </w:delText>
        </w:r>
      </w:del>
      <w:r w:rsidR="00BC04DA">
        <w:t>criticality of the reactor. As a part of NEN685, all students demonstrated how to model the diffusion equation in one dimension (1-D) utilizing various methods. This project sought to expand on that work and model the diffusion equation in two dimensions (2-D)</w:t>
      </w:r>
      <w:del w:id="41" w:author="James Bevins" w:date="2018-12-13T22:29:00Z">
        <w:r w:rsidR="00761913" w:rsidDel="00362630">
          <w:delText xml:space="preserve"> - Cartesian</w:delText>
        </w:r>
      </w:del>
      <w:r w:rsidR="00BC04DA">
        <w:t>, as well as modifying boundary conditions for a more complete product.</w:t>
      </w:r>
    </w:p>
    <w:p w14:paraId="0EEEAFC4" w14:textId="77777777" w:rsidR="00923405" w:rsidDel="00362630" w:rsidRDefault="00923405">
      <w:pPr>
        <w:pStyle w:val="Text"/>
        <w:ind w:firstLine="0"/>
        <w:rPr>
          <w:del w:id="42" w:author="James Bevins" w:date="2018-12-13T22:29:00Z"/>
        </w:rPr>
      </w:pPr>
      <w:r>
        <w:tab/>
        <w:t xml:space="preserve">The time-independent diffusion equation </w:t>
      </w:r>
      <w:del w:id="43" w:author="James Bevins" w:date="2018-12-13T22:29:00Z">
        <w:r w:rsidDel="00362630">
          <w:delText xml:space="preserve">(Equation 1) </w:delText>
        </w:r>
      </w:del>
      <w:proofErr w:type="spellStart"/>
      <w:r>
        <w:t>is</w:t>
      </w:r>
      <w:del w:id="44" w:author="James Bevins" w:date="2018-12-13T22:29:00Z">
        <w:r w:rsidDel="00362630">
          <w:delText>:</w:delText>
        </w:r>
      </w:del>
      <w:ins w:id="45" w:author="James Bevins" w:date="2018-12-13T22:29:00Z">
        <w:r w:rsidR="00362630">
          <w:t>given</w:t>
        </w:r>
        <w:proofErr w:type="spellEnd"/>
        <w:r w:rsidR="00362630">
          <w:t xml:space="preserve"> as</w:t>
        </w:r>
      </w:ins>
    </w:p>
    <w:p w14:paraId="75D9A959" w14:textId="77777777" w:rsidR="00923405" w:rsidRDefault="00923405">
      <w:pPr>
        <w:pStyle w:val="Text"/>
        <w:ind w:firstLine="0"/>
      </w:pPr>
    </w:p>
    <w:p w14:paraId="3A42AF8C" w14:textId="77777777" w:rsidR="00923405" w:rsidRDefault="00923405">
      <w:pPr>
        <w:pStyle w:val="Text"/>
        <w:ind w:firstLine="0"/>
      </w:pPr>
      <w:commentRangeStart w:id="46"/>
      <w:r>
        <w:rPr>
          <w:noProof/>
        </w:rPr>
        <w:drawing>
          <wp:inline distT="0" distB="0" distL="0" distR="0" wp14:anchorId="5F39C84C" wp14:editId="46C5F08A">
            <wp:extent cx="32004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commentRangeEnd w:id="46"/>
      <w:r w:rsidR="008B01C4">
        <w:rPr>
          <w:rStyle w:val="CommentReference"/>
        </w:rPr>
        <w:commentReference w:id="46"/>
      </w:r>
    </w:p>
    <w:p w14:paraId="2B555D36" w14:textId="77777777" w:rsidR="00E52314" w:rsidRDefault="00362630">
      <w:pPr>
        <w:pStyle w:val="Text"/>
        <w:ind w:firstLine="0"/>
      </w:pPr>
      <w:proofErr w:type="gramStart"/>
      <w:ins w:id="47" w:author="James Bevins" w:date="2018-12-13T22:30:00Z">
        <w:r>
          <w:t>where</w:t>
        </w:r>
        <w:proofErr w:type="gramEnd"/>
        <w:r>
          <w:t xml:space="preserve"> v is…</w:t>
        </w:r>
      </w:ins>
      <w:del w:id="48" w:author="James Bevins" w:date="2018-12-13T22:30:00Z">
        <w:r w:rsidR="00E52314" w:rsidDel="00362630">
          <w:tab/>
          <w:delText>Equation referenced from Duderstadt and Hamilton, pg 153</w:delText>
        </w:r>
      </w:del>
      <w:ins w:id="49" w:author="James Bevins" w:date="2018-12-13T22:30:00Z">
        <w:r>
          <w:t>[1]</w:t>
        </w:r>
      </w:ins>
      <w:r w:rsidR="00E52314">
        <w:t xml:space="preserve">. </w:t>
      </w:r>
      <w:del w:id="50" w:author="James Bevins" w:date="2018-12-13T22:31:00Z">
        <w:r w:rsidR="00E52314" w:rsidDel="00362630">
          <w:delText>Reducing this equation down into something one can code is important to understand.</w:delText>
        </w:r>
        <w:r w:rsidR="00761913" w:rsidDel="00362630">
          <w:delText xml:space="preserve"> </w:delText>
        </w:r>
      </w:del>
      <w:r w:rsidR="00761913">
        <w:t xml:space="preserve">Removing the time dependence of the equation is </w:t>
      </w:r>
      <w:del w:id="51" w:author="James Bevins" w:date="2018-12-13T22:31:00Z">
        <w:r w:rsidR="00761913" w:rsidDel="00362630">
          <w:delText>a valid first step, and</w:delText>
        </w:r>
      </w:del>
      <w:ins w:id="52" w:author="James Bevins" w:date="2018-12-13T22:31:00Z">
        <w:r>
          <w:t>often done</w:t>
        </w:r>
      </w:ins>
      <w:r w:rsidR="00761913">
        <w:t xml:space="preserve"> since nuclear reactors attempt to maintain criticality at a very constant rate</w:t>
      </w:r>
      <w:del w:id="53" w:author="James Bevins" w:date="2018-12-13T22:31:00Z">
        <w:r w:rsidR="00761913" w:rsidDel="00362630">
          <w:delText>, it is a valid assumption to remove the time dependence of the equation, as theoretically the neutron flux will not change much while having the system maintain the same rate of reaction once it gets going</w:delText>
        </w:r>
      </w:del>
      <w:r w:rsidR="00761913">
        <w:t>.</w:t>
      </w:r>
    </w:p>
    <w:p w14:paraId="04E5A1CF" w14:textId="77777777" w:rsidR="00037A49" w:rsidRDefault="00037A49">
      <w:pPr>
        <w:pStyle w:val="Text"/>
        <w:ind w:firstLine="0"/>
      </w:pPr>
      <w:r>
        <w:tab/>
      </w:r>
      <w:commentRangeStart w:id="54"/>
      <w:commentRangeStart w:id="55"/>
      <w:r>
        <w:t>Mode</w:t>
      </w:r>
      <w:del w:id="56" w:author="James Bevins" w:date="2018-12-13T22:31:00Z">
        <w:r w:rsidDel="00362630">
          <w:delText>l</w:delText>
        </w:r>
      </w:del>
      <w:r>
        <w:t xml:space="preserve">ling the diffusion equation was a lengthy process with much trial and error in conducting the actual code. </w:t>
      </w:r>
      <w:commentRangeEnd w:id="54"/>
      <w:r w:rsidR="00362630">
        <w:rPr>
          <w:rStyle w:val="CommentReference"/>
        </w:rPr>
        <w:commentReference w:id="54"/>
      </w:r>
      <w:commentRangeEnd w:id="55"/>
      <w:r w:rsidR="00362630">
        <w:rPr>
          <w:rStyle w:val="CommentReference"/>
        </w:rPr>
        <w:commentReference w:id="55"/>
      </w:r>
      <w:r>
        <w:t>Initially</w:t>
      </w:r>
      <w:commentRangeStart w:id="57"/>
      <w:r>
        <w:t xml:space="preserve"> I </w:t>
      </w:r>
      <w:commentRangeEnd w:id="57"/>
      <w:r w:rsidR="00362630">
        <w:rPr>
          <w:rStyle w:val="CommentReference"/>
        </w:rPr>
        <w:commentReference w:id="57"/>
      </w:r>
      <w:r>
        <w:t xml:space="preserve">attempted to code before understanding the underlying problem, and what the application of the diffusion equation was. This led to a rocky start with the 1-D model, although I made a lot of progress on the ancillary code to accompany the main </w:t>
      </w:r>
      <w:r w:rsidR="00266EA1">
        <w:t xml:space="preserve">partial differential </w:t>
      </w:r>
      <w:r>
        <w:t xml:space="preserve">equation solver. Once I gathered more information and understood the underlying concepts of why the 2-D model was superior quantitatively, </w:t>
      </w:r>
      <w:del w:id="58" w:author="James Bevins" w:date="2018-12-13T22:34:00Z">
        <w:r w:rsidDel="00362630">
          <w:delText xml:space="preserve">then </w:delText>
        </w:r>
      </w:del>
      <w:r>
        <w:t xml:space="preserve">I began multiple methods to code the problem. I will discuss all of my attempts and the reasons for their failures, as each one demonstrated (unintentionally on my part, of course) more information about the diffusion equation and how to model </w:t>
      </w:r>
      <w:commentRangeStart w:id="59"/>
      <w:r>
        <w:t>it</w:t>
      </w:r>
      <w:commentRangeEnd w:id="59"/>
      <w:r w:rsidR="00362630">
        <w:rPr>
          <w:rStyle w:val="CommentReference"/>
        </w:rPr>
        <w:commentReference w:id="59"/>
      </w:r>
      <w:r>
        <w:t>.</w:t>
      </w:r>
    </w:p>
    <w:p w14:paraId="787D36B9" w14:textId="77777777" w:rsidR="00E97402" w:rsidRPr="00037A49" w:rsidRDefault="00B61663">
      <w:pPr>
        <w:pStyle w:val="Text"/>
      </w:pPr>
      <w:commentRangeStart w:id="60"/>
      <w:r>
        <w:t xml:space="preserve">The primary tool for this project was the Python programming language. All code was input into Python. </w:t>
      </w:r>
      <w:r w:rsidR="00761913">
        <w:t xml:space="preserve">My </w:t>
      </w:r>
      <w:r w:rsidR="00037A49">
        <w:t xml:space="preserve">primary reference was </w:t>
      </w:r>
      <w:r w:rsidR="00037A49">
        <w:rPr>
          <w:i/>
        </w:rPr>
        <w:t>Nuclear Reactor Analysis</w:t>
      </w:r>
      <w:r w:rsidR="00037A49">
        <w:t xml:space="preserve"> by James J. </w:t>
      </w:r>
      <w:proofErr w:type="spellStart"/>
      <w:r w:rsidR="00037A49">
        <w:t>Duderstadt</w:t>
      </w:r>
      <w:proofErr w:type="spellEnd"/>
      <w:r w:rsidR="00037A49">
        <w:t xml:space="preserve"> and Louis J. Hamilton</w:t>
      </w:r>
      <w:r w:rsidR="00761913">
        <w:t>, an invaluable tome for every aspiring nuclear engineer</w:t>
      </w:r>
      <w:r w:rsidR="00037A49">
        <w:t xml:space="preserve">. </w:t>
      </w:r>
      <w:commentRangeEnd w:id="60"/>
      <w:r w:rsidR="00362630">
        <w:rPr>
          <w:rStyle w:val="CommentReference"/>
        </w:rPr>
        <w:commentReference w:id="60"/>
      </w:r>
      <w:commentRangeStart w:id="61"/>
      <w:r w:rsidR="00037A49">
        <w:t xml:space="preserve">Much credit goes to </w:t>
      </w:r>
      <w:r w:rsidR="00761913">
        <w:t xml:space="preserve">U.S. Army </w:t>
      </w:r>
      <w:r w:rsidR="00037A49">
        <w:t>LTC Edward Hobbs, NENG Instructor at AFIT, for his many hours of assistance imparting his knowledge to me.</w:t>
      </w:r>
      <w:commentRangeEnd w:id="61"/>
      <w:r w:rsidR="00362630">
        <w:rPr>
          <w:rStyle w:val="CommentReference"/>
        </w:rPr>
        <w:commentReference w:id="61"/>
      </w:r>
    </w:p>
    <w:p w14:paraId="76A93DB5" w14:textId="77777777" w:rsidR="008A3C23" w:rsidRDefault="00266EA1" w:rsidP="001F4C5C">
      <w:pPr>
        <w:pStyle w:val="Heading1"/>
      </w:pPr>
      <w:r>
        <w:t xml:space="preserve">INITIAL </w:t>
      </w:r>
      <w:r w:rsidR="00037A49">
        <w:t>Modelling in 1-D</w:t>
      </w:r>
    </w:p>
    <w:p w14:paraId="55B1352D" w14:textId="77777777" w:rsidR="00E81691" w:rsidRDefault="00037A49">
      <w:pPr>
        <w:pStyle w:val="Text"/>
      </w:pPr>
      <w:r>
        <w:t xml:space="preserve">It is logical to begin modelling the diffusion equation in 1-D and then progressing to 2-D. This allows testing of relevant </w:t>
      </w:r>
      <w:r w:rsidR="00D310CB">
        <w:t>section</w:t>
      </w:r>
      <w:r>
        <w:t xml:space="preserve">s of code that can be common across both models – which I will discuss </w:t>
      </w:r>
      <w:r w:rsidR="00761913">
        <w:t>in section VII</w:t>
      </w:r>
      <w:r>
        <w:t xml:space="preserve"> – as well as laying the groundwork for</w:t>
      </w:r>
      <w:r w:rsidR="00E81691">
        <w:t xml:space="preserve"> the equation to build upon.</w:t>
      </w:r>
    </w:p>
    <w:p w14:paraId="0A51D2E5" w14:textId="77777777" w:rsidR="00E52314" w:rsidRDefault="00E81691">
      <w:pPr>
        <w:pStyle w:val="Text"/>
      </w:pPr>
      <w:r>
        <w:t xml:space="preserve">Modelling the equation in 1-D involves several factors. First, one must recognize that the x-axis is the only axis in which particles are moving in this model. The initial neutron source is </w:t>
      </w:r>
      <w:r>
        <w:lastRenderedPageBreak/>
        <w:t>a planar source centered on the y-axis; this keeps the model symmetrical for simplicity’s sake</w:t>
      </w:r>
      <w:commentRangeStart w:id="62"/>
      <w:r>
        <w:t xml:space="preserve">. </w:t>
      </w:r>
      <w:r w:rsidR="00E52314">
        <w:t>Taking Equation (1) and applying the initial conditions of time independence</w:t>
      </w:r>
      <w:r w:rsidR="00266EA1">
        <w:t xml:space="preserve"> permits one to begin coding</w:t>
      </w:r>
      <w:commentRangeEnd w:id="62"/>
      <w:r w:rsidR="008B01C4">
        <w:rPr>
          <w:rStyle w:val="CommentReference"/>
        </w:rPr>
        <w:commentReference w:id="62"/>
      </w:r>
      <w:r w:rsidR="00266EA1">
        <w:t xml:space="preserve">. Crucial to the code is utilization of the finite volume method, which allows a more complete picture of neutron diffusion for the model. </w:t>
      </w:r>
    </w:p>
    <w:p w14:paraId="001462FA" w14:textId="77777777" w:rsidR="00266EA1" w:rsidRDefault="00266EA1">
      <w:pPr>
        <w:pStyle w:val="Text"/>
      </w:pPr>
      <w:r>
        <w:t>The finite volume method adds a condition that, rather than measuring from the edge of a cell to the edge of the next cell, we instead measure from the center of each cell to the center of the next. This permits coding in non-homogeneous media, as coding at each cell boundary would create gross inaccuracies as the neutrons change mediums.</w:t>
      </w:r>
    </w:p>
    <w:p w14:paraId="2925C4BF" w14:textId="77777777" w:rsidR="00923405" w:rsidRDefault="00E81691">
      <w:pPr>
        <w:pStyle w:val="Text"/>
      </w:pPr>
      <w:r>
        <w:t>Vacuum boundaries</w:t>
      </w:r>
      <w:r w:rsidR="00037A49">
        <w:t xml:space="preserve"> </w:t>
      </w:r>
      <w:r>
        <w:t>are the simplest boundaries to model and conceptualize; once a neutron crosses into one of these boundary regions, it disappears and is no longer part of the system.</w:t>
      </w:r>
      <w:r w:rsidR="00266EA1">
        <w:t xml:space="preserve"> </w:t>
      </w:r>
      <w:r>
        <w:t xml:space="preserve"> </w:t>
      </w:r>
    </w:p>
    <w:p w14:paraId="28F9A882" w14:textId="77777777" w:rsidR="00923405" w:rsidRDefault="00923405" w:rsidP="00923405">
      <w:pPr>
        <w:pStyle w:val="Text"/>
      </w:pPr>
      <w:r>
        <w:t xml:space="preserve">Solving the diffusion equation in 1-D is </w:t>
      </w:r>
      <w:r w:rsidR="00266EA1">
        <w:t>relatively straightforward</w:t>
      </w:r>
      <w:r>
        <w:t xml:space="preserve">. Given vacuum boundary conditions leads to </w:t>
      </w:r>
      <w:commentRangeStart w:id="63"/>
      <w:r>
        <w:t xml:space="preserve">the </w:t>
      </w:r>
      <w:del w:id="64" w:author="James Bevins" w:date="2018-12-13T22:46:00Z">
        <w:r w:rsidDel="008B01C4">
          <w:delText xml:space="preserve">following </w:delText>
        </w:r>
      </w:del>
      <w:r>
        <w:t xml:space="preserve">solution </w:t>
      </w:r>
      <w:del w:id="65" w:author="James Bevins" w:date="2018-12-13T22:46:00Z">
        <w:r w:rsidDel="008B01C4">
          <w:delText>in Equation (2):</w:delText>
        </w:r>
      </w:del>
    </w:p>
    <w:p w14:paraId="0CC25188" w14:textId="77777777" w:rsidR="00923405" w:rsidRDefault="00923405" w:rsidP="00923405">
      <w:pPr>
        <w:pStyle w:val="Text"/>
      </w:pPr>
    </w:p>
    <w:p w14:paraId="15BE7AC4" w14:textId="77777777" w:rsidR="00923405" w:rsidRDefault="00923405" w:rsidP="00923405">
      <w:pPr>
        <w:pStyle w:val="Text"/>
      </w:pPr>
      <m:oMathPara>
        <m:oMath>
          <m:r>
            <w:rPr>
              <w:rFonts w:ascii="Cambria Math" w:hAnsi="Cambria Math"/>
              <w:sz w:val="28"/>
            </w:rPr>
            <m:t>Φ=</m:t>
          </m:r>
          <m:f>
            <m:fPr>
              <m:ctrlPr>
                <w:rPr>
                  <w:rFonts w:ascii="Cambria Math" w:hAnsi="Cambria Math"/>
                  <w:i/>
                  <w:sz w:val="28"/>
                </w:rPr>
              </m:ctrlPr>
            </m:fPr>
            <m:num>
              <m:r>
                <w:rPr>
                  <w:rFonts w:ascii="Cambria Math" w:hAnsi="Cambria Math"/>
                  <w:sz w:val="28"/>
                </w:rPr>
                <m:t>s</m:t>
              </m:r>
            </m:num>
            <m:den>
              <m:r>
                <m:rPr>
                  <m:nor/>
                </m:rPr>
                <w:rPr>
                  <w:rFonts w:ascii="Cambria Math" w:hAnsi="Cambria Math"/>
                  <w:sz w:val="28"/>
                </w:rPr>
                <m:t>∑</m:t>
              </m:r>
              <m:r>
                <m:rPr>
                  <m:nor/>
                </m:rPr>
                <w:rPr>
                  <w:rFonts w:ascii="Cambria Math" w:hAnsi="Cambria Math"/>
                  <w:sz w:val="22"/>
                </w:rPr>
                <m:t>a</m:t>
              </m:r>
            </m:den>
          </m:f>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x</m:t>
                      </m:r>
                    </m:num>
                    <m:den>
                      <m:r>
                        <w:rPr>
                          <w:rFonts w:ascii="Cambria Math" w:hAnsi="Cambria Math"/>
                          <w:sz w:val="28"/>
                        </w:rPr>
                        <m:t>L</m:t>
                      </m:r>
                    </m:den>
                  </m:f>
                </m:sup>
              </m:sSup>
              <m:r>
                <w:rPr>
                  <w:rFonts w:ascii="Cambria Math" w:hAnsi="Cambria Math"/>
                  <w:sz w:val="28"/>
                </w:rPr>
                <m:t>+</m:t>
              </m:r>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-x</m:t>
                      </m:r>
                    </m:num>
                    <m:den>
                      <m:r>
                        <w:rPr>
                          <w:rFonts w:ascii="Cambria Math" w:hAnsi="Cambria Math"/>
                          <w:sz w:val="28"/>
                        </w:rPr>
                        <m:t>L</m:t>
                      </m:r>
                    </m:den>
                  </m:f>
                </m:sup>
              </m:sSup>
            </m:num>
            <m:den>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a</m:t>
                      </m:r>
                    </m:num>
                    <m:den>
                      <m:r>
                        <w:rPr>
                          <w:rFonts w:ascii="Cambria Math" w:hAnsi="Cambria Math"/>
                          <w:sz w:val="28"/>
                        </w:rPr>
                        <m:t>L</m:t>
                      </m:r>
                    </m:den>
                  </m:f>
                </m:sup>
              </m:sSup>
              <m:r>
                <w:rPr>
                  <w:rFonts w:ascii="Cambria Math" w:hAnsi="Cambria Math"/>
                  <w:sz w:val="28"/>
                </w:rPr>
                <m:t>+</m:t>
              </m:r>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-a</m:t>
                      </m:r>
                    </m:num>
                    <m:den>
                      <m:r>
                        <w:rPr>
                          <w:rFonts w:ascii="Cambria Math" w:hAnsi="Cambria Math"/>
                          <w:sz w:val="28"/>
                        </w:rPr>
                        <m:t>L</m:t>
                      </m:r>
                    </m:den>
                  </m:f>
                </m:sup>
              </m:sSup>
            </m:den>
          </m:f>
          <m:r>
            <w:ins w:id="66" w:author="James Bevins" w:date="2018-12-13T22:47:00Z">
              <w:rPr>
                <w:rFonts w:ascii="Cambria Math" w:hAnsi="Cambria Math"/>
                <w:sz w:val="28"/>
              </w:rPr>
              <m:t>,</m:t>
            </w:ins>
          </m:r>
        </m:oMath>
      </m:oMathPara>
    </w:p>
    <w:p w14:paraId="4778790F" w14:textId="77777777" w:rsidR="00923405" w:rsidRDefault="00923405" w:rsidP="00923405">
      <w:pPr>
        <w:pStyle w:val="Text"/>
      </w:pPr>
    </w:p>
    <w:p w14:paraId="73C915B4" w14:textId="77777777" w:rsidR="00923405" w:rsidRDefault="008B01C4" w:rsidP="008B01C4">
      <w:pPr>
        <w:pStyle w:val="Text"/>
        <w:ind w:firstLine="0"/>
        <w:pPrChange w:id="67" w:author="James Bevins" w:date="2018-12-13T22:46:00Z">
          <w:pPr>
            <w:pStyle w:val="Text"/>
          </w:pPr>
        </w:pPrChange>
      </w:pPr>
      <w:ins w:id="68" w:author="James Bevins" w:date="2018-12-13T22:46:00Z">
        <w:r>
          <w:t>w</w:t>
        </w:r>
      </w:ins>
      <w:del w:id="69" w:author="James Bevins" w:date="2018-12-13T22:46:00Z">
        <w:r w:rsidR="00923405" w:rsidDel="008B01C4">
          <w:delText>W</w:delText>
        </w:r>
      </w:del>
      <w:r w:rsidR="00923405">
        <w:t xml:space="preserve">here </w:t>
      </w:r>
      <w:commentRangeEnd w:id="63"/>
      <w:r>
        <w:rPr>
          <w:rStyle w:val="CommentReference"/>
        </w:rPr>
        <w:commentReference w:id="63"/>
      </w:r>
      <w:r w:rsidR="00923405">
        <w:t xml:space="preserve">Φ is the total neutron flux, S is the source term, ∑a is the macroscopic absorption cross section for the medium, x is the length of the x-axis, a </w:t>
      </w:r>
      <w:r w:rsidR="003C206E">
        <w:t>is the boundaries of the system</w:t>
      </w:r>
      <w:r w:rsidR="00923405">
        <w:t>, and L is a constant related to</w:t>
      </w:r>
      <w:r w:rsidR="00E52314">
        <w:t xml:space="preserve"> the relationship between the diffusion coefficient D and</w:t>
      </w:r>
      <w:r w:rsidR="00923405">
        <w:t xml:space="preserve"> ∑a</w:t>
      </w:r>
      <w:r w:rsidR="00266EA1">
        <w:t xml:space="preserve"> – essentially, it is the length that neutrons will travel before they are absorbed</w:t>
      </w:r>
      <w:r w:rsidR="00923405">
        <w:t>.</w:t>
      </w:r>
    </w:p>
    <w:p w14:paraId="045291C1" w14:textId="77777777" w:rsidR="00923405" w:rsidRDefault="00923405">
      <w:pPr>
        <w:pStyle w:val="Text"/>
      </w:pPr>
    </w:p>
    <w:p w14:paraId="6EAE5A39" w14:textId="77777777" w:rsidR="00E97402" w:rsidRDefault="00E81691">
      <w:pPr>
        <w:pStyle w:val="Text"/>
      </w:pPr>
      <w:commentRangeStart w:id="70"/>
      <w:r>
        <w:t xml:space="preserve">These conditions lead to a graph that closely resembles </w:t>
      </w:r>
      <w:r w:rsidR="00266EA1">
        <w:t>the shape of a</w:t>
      </w:r>
      <w:r>
        <w:t xml:space="preserve"> cosine curve, as shown in </w:t>
      </w:r>
      <w:r w:rsidR="005728BB">
        <w:t>Figure 1</w:t>
      </w:r>
      <w:r>
        <w:t xml:space="preserve"> below.</w:t>
      </w:r>
      <w:r w:rsidR="00E52314">
        <w:t xml:space="preserve"> Note that the Thomas Algorithm provides a very close approximation to the </w:t>
      </w:r>
      <w:r w:rsidR="005728BB">
        <w:t>values calculated by numerically solving for Equation 2 above.</w:t>
      </w:r>
      <w:commentRangeEnd w:id="70"/>
      <w:r w:rsidR="008B01C4">
        <w:rPr>
          <w:rStyle w:val="CommentReference"/>
        </w:rPr>
        <w:commentReference w:id="70"/>
      </w:r>
    </w:p>
    <w:p w14:paraId="31C836FE" w14:textId="77777777" w:rsidR="00E81691" w:rsidRDefault="00E81691">
      <w:pPr>
        <w:pStyle w:val="Text"/>
      </w:pPr>
    </w:p>
    <w:p w14:paraId="68F27288" w14:textId="77777777" w:rsidR="00E81691" w:rsidRDefault="00E81691">
      <w:pPr>
        <w:pStyle w:val="Text"/>
      </w:pPr>
      <w:commentRangeStart w:id="71"/>
      <w:r>
        <w:rPr>
          <w:noProof/>
        </w:rPr>
        <w:drawing>
          <wp:inline distT="0" distB="0" distL="0" distR="0" wp14:anchorId="3D33ECDB" wp14:editId="0C126933">
            <wp:extent cx="32004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162175"/>
                    </a:xfrm>
                    <a:prstGeom prst="rect">
                      <a:avLst/>
                    </a:prstGeom>
                    <a:noFill/>
                    <a:ln>
                      <a:noFill/>
                    </a:ln>
                  </pic:spPr>
                </pic:pic>
              </a:graphicData>
            </a:graphic>
          </wp:inline>
        </w:drawing>
      </w:r>
      <w:commentRangeEnd w:id="71"/>
      <w:r w:rsidR="00A66ECD">
        <w:rPr>
          <w:rStyle w:val="CommentReference"/>
        </w:rPr>
        <w:commentReference w:id="71"/>
      </w:r>
    </w:p>
    <w:p w14:paraId="3820B774" w14:textId="77777777" w:rsidR="00E81691" w:rsidRDefault="00E81691" w:rsidP="00E81691">
      <w:pPr>
        <w:pStyle w:val="FootnoteText"/>
        <w:ind w:firstLine="0"/>
      </w:pPr>
      <w:r>
        <w:t xml:space="preserve">Fig. 1.  </w:t>
      </w:r>
      <w:commentRangeStart w:id="72"/>
      <w:r w:rsidR="00923405">
        <w:t>Comparing the Thomas-Algorithm method to the actual flux solution of</w:t>
      </w:r>
      <w:r>
        <w:t xml:space="preserve"> the diffusion equation in 1-D</w:t>
      </w:r>
      <w:r w:rsidR="005728BB">
        <w:t>, with vacuum boundaries on either side at a=-4</w:t>
      </w:r>
      <w:proofErr w:type="gramStart"/>
      <w:r w:rsidR="005728BB">
        <w:t>,4</w:t>
      </w:r>
      <w:proofErr w:type="gramEnd"/>
      <w:r>
        <w:t>.</w:t>
      </w:r>
      <w:commentRangeEnd w:id="72"/>
      <w:r w:rsidR="00A66ECD">
        <w:rPr>
          <w:rStyle w:val="CommentReference"/>
        </w:rPr>
        <w:commentReference w:id="72"/>
      </w:r>
    </w:p>
    <w:p w14:paraId="5A2AB422" w14:textId="77777777" w:rsidR="00266EA1" w:rsidRDefault="00266EA1" w:rsidP="00E81691">
      <w:pPr>
        <w:pStyle w:val="Heading2"/>
        <w:numPr>
          <w:ilvl w:val="0"/>
          <w:numId w:val="0"/>
        </w:numPr>
        <w:rPr>
          <w:i w:val="0"/>
        </w:rPr>
      </w:pPr>
      <w:r>
        <w:rPr>
          <w:i w:val="0"/>
        </w:rPr>
        <w:tab/>
      </w:r>
    </w:p>
    <w:p w14:paraId="334D51C5" w14:textId="77777777" w:rsidR="00266EA1" w:rsidRDefault="00266EA1" w:rsidP="00266EA1">
      <w:pPr>
        <w:pStyle w:val="Heading1"/>
      </w:pPr>
      <w:r>
        <w:t>EVOLVING THE 1-D MODEL</w:t>
      </w:r>
    </w:p>
    <w:p w14:paraId="3846CF1B" w14:textId="77777777" w:rsidR="00E81691" w:rsidRDefault="00266EA1" w:rsidP="00266EA1">
      <w:pPr>
        <w:pStyle w:val="Heading2"/>
        <w:numPr>
          <w:ilvl w:val="0"/>
          <w:numId w:val="0"/>
        </w:numPr>
        <w:ind w:firstLine="202"/>
        <w:rPr>
          <w:i w:val="0"/>
        </w:rPr>
      </w:pPr>
      <w:r>
        <w:rPr>
          <w:i w:val="0"/>
        </w:rPr>
        <w:t>The next step in the evolution of the equation involves changing the boundary conditions. A reflective boundary is one in which, rather than the neutrons entering the boundary area and exiting the system, they reflect back and remain within the system.</w:t>
      </w:r>
      <w:r w:rsidR="00E954EA">
        <w:rPr>
          <w:i w:val="0"/>
        </w:rPr>
        <w:t xml:space="preserve"> Applying that condition to one boundary</w:t>
      </w:r>
      <w:r w:rsidR="005728BB">
        <w:rPr>
          <w:i w:val="0"/>
        </w:rPr>
        <w:t xml:space="preserve"> (the left boundary, in this case)</w:t>
      </w:r>
      <w:r w:rsidR="00E954EA">
        <w:rPr>
          <w:i w:val="0"/>
        </w:rPr>
        <w:t xml:space="preserve"> provides the following</w:t>
      </w:r>
      <w:r w:rsidR="005728BB">
        <w:rPr>
          <w:i w:val="0"/>
        </w:rPr>
        <w:t xml:space="preserve"> graph, where the Thomas Algorithm method is plotted against Python’s built-in linear algebra solver</w:t>
      </w:r>
      <w:r w:rsidR="00E954EA">
        <w:rPr>
          <w:i w:val="0"/>
        </w:rPr>
        <w:t xml:space="preserve">: </w:t>
      </w:r>
      <w:commentRangeStart w:id="73"/>
      <w:r w:rsidR="00E954EA">
        <w:rPr>
          <w:i w:val="0"/>
          <w:noProof/>
        </w:rPr>
        <w:drawing>
          <wp:inline distT="0" distB="0" distL="0" distR="0" wp14:anchorId="32A9AB4F" wp14:editId="321DD2FC">
            <wp:extent cx="3200400" cy="214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143125"/>
                    </a:xfrm>
                    <a:prstGeom prst="rect">
                      <a:avLst/>
                    </a:prstGeom>
                    <a:noFill/>
                    <a:ln>
                      <a:noFill/>
                    </a:ln>
                  </pic:spPr>
                </pic:pic>
              </a:graphicData>
            </a:graphic>
          </wp:inline>
        </w:drawing>
      </w:r>
      <w:commentRangeEnd w:id="73"/>
      <w:r w:rsidR="00A66ECD">
        <w:rPr>
          <w:rStyle w:val="CommentReference"/>
          <w:i w:val="0"/>
          <w:iCs w:val="0"/>
        </w:rPr>
        <w:commentReference w:id="73"/>
      </w:r>
    </w:p>
    <w:p w14:paraId="0F83FECD" w14:textId="77777777" w:rsidR="00574490" w:rsidRDefault="00E954EA" w:rsidP="00574490">
      <w:pPr>
        <w:pStyle w:val="FootnoteText"/>
        <w:ind w:firstLine="0"/>
      </w:pPr>
      <w:r>
        <w:t xml:space="preserve">Fig. 2.  </w:t>
      </w:r>
      <w:r w:rsidR="006F5547">
        <w:t>Applying the reflective boundary condition to the left boundary</w:t>
      </w:r>
      <w:r>
        <w:t>.</w:t>
      </w:r>
      <w:r w:rsidR="006F5547">
        <w:t xml:space="preserve"> Note that the algorithm matches Python’s linear algebra solver exactly.</w:t>
      </w:r>
    </w:p>
    <w:p w14:paraId="55D2B698" w14:textId="77777777" w:rsidR="00574490" w:rsidRPr="00E954EA" w:rsidRDefault="00574490" w:rsidP="00E954EA"/>
    <w:p w14:paraId="0FB3C0EF" w14:textId="77777777" w:rsidR="00E81691" w:rsidRDefault="006F5547" w:rsidP="006F5547">
      <w:pPr>
        <w:pStyle w:val="Heading2"/>
        <w:numPr>
          <w:ilvl w:val="0"/>
          <w:numId w:val="0"/>
        </w:numPr>
        <w:jc w:val="center"/>
        <w:rPr>
          <w:i w:val="0"/>
        </w:rPr>
      </w:pPr>
      <w:r>
        <w:rPr>
          <w:i w:val="0"/>
        </w:rPr>
        <w:t>IV EVOLVING TO 2-D: FIRST ATTEMPTS</w:t>
      </w:r>
    </w:p>
    <w:p w14:paraId="7DFD50E2" w14:textId="77777777" w:rsidR="00266EA1" w:rsidRDefault="00266EA1" w:rsidP="00266EA1"/>
    <w:p w14:paraId="7A14F9EA" w14:textId="77777777" w:rsidR="00574490" w:rsidRPr="00574490" w:rsidRDefault="00574490" w:rsidP="00574490">
      <w:pPr>
        <w:pStyle w:val="Heading2"/>
      </w:pPr>
      <w:r>
        <w:t>Initial Thoughts</w:t>
      </w:r>
    </w:p>
    <w:p w14:paraId="11C4841E" w14:textId="77777777" w:rsidR="006F5547" w:rsidRPr="00266EA1" w:rsidRDefault="006F5547" w:rsidP="00266EA1">
      <w:r>
        <w:tab/>
      </w:r>
      <w:commentRangeStart w:id="74"/>
      <w:r>
        <w:t xml:space="preserve">With a complete 1-D solver, the next step is to progress to 2-D. This was not as simple of a process as I first assumed. I would once again start with uniform vacuum boundaries and then add in the reflective boundaries once I got the solution I desired. My very first instinct was to simply attempt to solve the x- and y-variables of the PDE separately and then combine the two; unsurprisingly this was both simple and very incorrect. One cannot assume that both variables are independent of each other; this is a closed system, after all, and so </w:t>
      </w:r>
      <w:r w:rsidR="00B40CDA">
        <w:t>naturally the neutrons will flow in both the x- and y- axes simultaneously, not independently of one another</w:t>
      </w:r>
      <w:r>
        <w:t>.</w:t>
      </w:r>
      <w:r w:rsidR="00574490">
        <w:t xml:space="preserve"> Armed with this knowledge, I resolved to apply the Thomas Algorithm </w:t>
      </w:r>
      <w:r w:rsidR="00B40CDA">
        <w:t xml:space="preserve">I used to successfully model the 1-D diffusion equation </w:t>
      </w:r>
      <w:r w:rsidR="00574490">
        <w:t xml:space="preserve">to the full 2-D problem. I was to learn </w:t>
      </w:r>
      <w:r w:rsidR="00B40CDA">
        <w:t xml:space="preserve">the hard way that </w:t>
      </w:r>
      <w:r w:rsidR="00574490">
        <w:t>this also would not be as straightforward as I’d hoped.</w:t>
      </w:r>
      <w:commentRangeEnd w:id="74"/>
      <w:r w:rsidR="00A66ECD">
        <w:rPr>
          <w:rStyle w:val="CommentReference"/>
        </w:rPr>
        <w:commentReference w:id="74"/>
      </w:r>
    </w:p>
    <w:p w14:paraId="3B0D1AFC" w14:textId="77777777" w:rsidR="00E97B99" w:rsidRDefault="00574490" w:rsidP="00E97B99">
      <w:pPr>
        <w:pStyle w:val="Heading2"/>
      </w:pPr>
      <w:r>
        <w:t>The Thomas Algorithm</w:t>
      </w:r>
    </w:p>
    <w:p w14:paraId="00D11635" w14:textId="77777777" w:rsidR="00E97B99" w:rsidRDefault="00E97B99" w:rsidP="00E97B99"/>
    <w:p w14:paraId="704DAEDE" w14:textId="77777777" w:rsidR="00B40CDA" w:rsidRDefault="00574490" w:rsidP="00E97B99">
      <w:pPr>
        <w:pStyle w:val="Text"/>
      </w:pPr>
      <w:r>
        <w:t>The Thomas Algorithm is a general algorithm to solve tridiagonal matrix problems. In 1-D it is very applicable</w:t>
      </w:r>
      <w:r w:rsidR="00B40CDA">
        <w:t xml:space="preserve">, as it uses the relationships of the three diagonals of the matrix to reduce the problem down to a single diagonal which can then be solved, as illustrated below </w:t>
      </w:r>
      <w:del w:id="75" w:author="James Bevins" w:date="2018-12-13T22:54:00Z">
        <w:r w:rsidR="00B40CDA" w:rsidDel="00A66ECD">
          <w:delText>(reproduced from Duderstadt and Hamilton, pg. 189</w:delText>
        </w:r>
      </w:del>
      <w:ins w:id="76" w:author="James Bevins" w:date="2018-12-13T22:54:00Z">
        <w:r w:rsidR="00A66ECD">
          <w:t>in Fig. 3 [1]</w:t>
        </w:r>
      </w:ins>
      <w:r>
        <w:t xml:space="preserve">. </w:t>
      </w:r>
    </w:p>
    <w:p w14:paraId="6F3A5CA7" w14:textId="77777777" w:rsidR="00B40CDA" w:rsidRDefault="00B40CDA" w:rsidP="00E97B99">
      <w:pPr>
        <w:pStyle w:val="Text"/>
      </w:pPr>
    </w:p>
    <w:p w14:paraId="2D016E87" w14:textId="77777777" w:rsidR="00B40CDA" w:rsidRDefault="00B40CDA" w:rsidP="00E97B99">
      <w:pPr>
        <w:pStyle w:val="Text"/>
      </w:pPr>
      <w:r>
        <w:rPr>
          <w:noProof/>
        </w:rPr>
        <w:lastRenderedPageBreak/>
        <w:drawing>
          <wp:inline distT="0" distB="0" distL="0" distR="0" wp14:anchorId="4311F1B5" wp14:editId="22728BEA">
            <wp:extent cx="3200400" cy="66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666750"/>
                    </a:xfrm>
                    <a:prstGeom prst="rect">
                      <a:avLst/>
                    </a:prstGeom>
                    <a:noFill/>
                    <a:ln>
                      <a:noFill/>
                    </a:ln>
                  </pic:spPr>
                </pic:pic>
              </a:graphicData>
            </a:graphic>
          </wp:inline>
        </w:drawing>
      </w:r>
    </w:p>
    <w:p w14:paraId="2AF9EE43" w14:textId="77777777" w:rsidR="00B40CDA" w:rsidRDefault="00B40CDA" w:rsidP="00B40CDA">
      <w:pPr>
        <w:pStyle w:val="FootnoteText"/>
        <w:ind w:firstLine="0"/>
      </w:pPr>
      <w:r>
        <w:t>Fig. 3. The Thomas Algorithm method of solving a tridiagonal matrix, represented visually.</w:t>
      </w:r>
    </w:p>
    <w:p w14:paraId="5136432D" w14:textId="77777777" w:rsidR="00B40CDA" w:rsidRDefault="00B40CDA" w:rsidP="00E97B99">
      <w:pPr>
        <w:pStyle w:val="Text"/>
      </w:pPr>
    </w:p>
    <w:p w14:paraId="29BBF016" w14:textId="77777777" w:rsidR="00B40CDA" w:rsidRDefault="00B40CDA" w:rsidP="00E97B99">
      <w:pPr>
        <w:pStyle w:val="Text"/>
      </w:pPr>
    </w:p>
    <w:p w14:paraId="29F6548F" w14:textId="77777777" w:rsidR="00E97B99" w:rsidRDefault="00574490" w:rsidP="00E97B99">
      <w:pPr>
        <w:pStyle w:val="Text"/>
      </w:pPr>
      <w:r>
        <w:t>However, due to the nature of 2-D matrices, it is not relevant, as 2-D matrices are not tridiagonal at all, but contain seven diagonals</w:t>
      </w:r>
      <w:r w:rsidR="00632EE7">
        <w:t>, as shown</w:t>
      </w:r>
      <w:ins w:id="77" w:author="James Bevins" w:date="2018-12-13T22:57:00Z">
        <w:r w:rsidR="00A66ECD">
          <w:t xml:space="preserve"> in Fig. 4 </w:t>
        </w:r>
      </w:ins>
      <w:del w:id="78" w:author="James Bevins" w:date="2018-12-13T22:57:00Z">
        <w:r w:rsidR="00632EE7" w:rsidDel="00A66ECD">
          <w:delText xml:space="preserve"> </w:delText>
        </w:r>
      </w:del>
      <w:r w:rsidR="00632EE7">
        <w:t>below</w:t>
      </w:r>
      <w:r>
        <w:t>.</w:t>
      </w:r>
    </w:p>
    <w:p w14:paraId="6A16C03F" w14:textId="77777777" w:rsidR="00632EE7" w:rsidRDefault="00632EE7" w:rsidP="00E97B99">
      <w:pPr>
        <w:pStyle w:val="Text"/>
      </w:pPr>
    </w:p>
    <w:p w14:paraId="05DA29FA" w14:textId="77777777" w:rsidR="00632EE7" w:rsidRDefault="00632EE7" w:rsidP="00E97B99">
      <w:pPr>
        <w:pStyle w:val="Text"/>
      </w:pPr>
      <w:r>
        <w:rPr>
          <w:noProof/>
        </w:rPr>
        <w:drawing>
          <wp:inline distT="0" distB="0" distL="0" distR="0" wp14:anchorId="1F6E5DB6" wp14:editId="680DD074">
            <wp:extent cx="32004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371600"/>
                    </a:xfrm>
                    <a:prstGeom prst="rect">
                      <a:avLst/>
                    </a:prstGeom>
                    <a:noFill/>
                    <a:ln>
                      <a:noFill/>
                    </a:ln>
                  </pic:spPr>
                </pic:pic>
              </a:graphicData>
            </a:graphic>
          </wp:inline>
        </w:drawing>
      </w:r>
    </w:p>
    <w:p w14:paraId="1D88FD51" w14:textId="77777777" w:rsidR="000B63BD" w:rsidRDefault="000B63BD" w:rsidP="000B63BD">
      <w:pPr>
        <w:pStyle w:val="FootnoteText"/>
        <w:ind w:firstLine="0"/>
      </w:pPr>
      <w:r>
        <w:t xml:space="preserve">Fig. </w:t>
      </w:r>
      <w:r w:rsidR="00B40CDA">
        <w:t>4</w:t>
      </w:r>
      <w:r>
        <w:t>. A 2-D equation will have a 3-D matrix with a total of seven diagonals, rendering the Thomas Algorithm incapable of solving the PDE model</w:t>
      </w:r>
      <w:del w:id="79" w:author="James Bevins" w:date="2018-12-13T22:57:00Z">
        <w:r w:rsidDel="00A66ECD">
          <w:delText>. Reproduced from Duderstadt and Hamilton, pg 188.</w:delText>
        </w:r>
      </w:del>
      <w:ins w:id="80" w:author="James Bevins" w:date="2018-12-13T22:57:00Z">
        <w:r w:rsidR="00A66ECD">
          <w:t xml:space="preserve"> [1].</w:t>
        </w:r>
      </w:ins>
    </w:p>
    <w:p w14:paraId="2B6AC752" w14:textId="77777777" w:rsidR="00632EE7" w:rsidRDefault="00632EE7" w:rsidP="00E97B99">
      <w:pPr>
        <w:pStyle w:val="Text"/>
      </w:pPr>
    </w:p>
    <w:p w14:paraId="3A6D65CA" w14:textId="77777777" w:rsidR="000B63BD" w:rsidRPr="000B63BD" w:rsidRDefault="000B63BD" w:rsidP="00E97B99">
      <w:pPr>
        <w:pStyle w:val="Text"/>
      </w:pPr>
      <w:r>
        <w:t>Despite my brute forces attempts to force the data to conform to an algorithm that it could not, I was completely unable to solve the equation in 2-D</w:t>
      </w:r>
      <w:r w:rsidR="00EF13CC">
        <w:t xml:space="preserve"> using the Thomas Algorithm</w:t>
      </w:r>
      <w:r>
        <w:t xml:space="preserve">, as expected. Unfortunately, I was unable to comprehend </w:t>
      </w:r>
      <w:r>
        <w:rPr>
          <w:i/>
        </w:rPr>
        <w:t>why</w:t>
      </w:r>
      <w:r>
        <w:t xml:space="preserve"> I could not make the solution work, rather focusing on the fact that I could not. I spent an excessive amount of time tinkering with the code in a vain hope to make it work. Finally, after another read-through of </w:t>
      </w:r>
      <w:proofErr w:type="spellStart"/>
      <w:r>
        <w:t>Duderstadt</w:t>
      </w:r>
      <w:proofErr w:type="spellEnd"/>
      <w:r>
        <w:t xml:space="preserve">, I understood what the problem was. </w:t>
      </w:r>
      <w:r w:rsidR="00EF13CC">
        <w:t xml:space="preserve">Because the geometry did not line up properly, </w:t>
      </w:r>
      <w:r>
        <w:t>I would need to use a different iterative method to solve the 2-D diffusion equation.</w:t>
      </w:r>
    </w:p>
    <w:p w14:paraId="11E6B76C" w14:textId="77777777" w:rsidR="001B36B1" w:rsidRPr="00E857A2" w:rsidRDefault="000B63BD" w:rsidP="000B63BD">
      <w:pPr>
        <w:pStyle w:val="Heading1"/>
        <w:numPr>
          <w:ilvl w:val="0"/>
          <w:numId w:val="42"/>
        </w:numPr>
      </w:pPr>
      <w:r>
        <w:t>Approximating the solution: the gauss-</w:t>
      </w:r>
      <w:proofErr w:type="spellStart"/>
      <w:r>
        <w:t>seidel</w:t>
      </w:r>
      <w:proofErr w:type="spellEnd"/>
      <w:r>
        <w:t xml:space="preserve"> iterative method</w:t>
      </w:r>
    </w:p>
    <w:p w14:paraId="5B17772F" w14:textId="77777777" w:rsidR="005D72BB" w:rsidRDefault="000B63BD" w:rsidP="000B63BD">
      <w:pPr>
        <w:pStyle w:val="Text"/>
        <w:ind w:left="202"/>
      </w:pPr>
      <w:r>
        <w:t>Armed with my newfound knowledge, I set to use a different iterative method that could operate in multidimensional space. The Gauss-Seidel model</w:t>
      </w:r>
      <w:r w:rsidR="00A12633">
        <w:t xml:space="preserve"> is one such method that can be used to solve for very large matrices, and seemed ideal for what I needed. As one can see in the attached code, however, I was unsuccessful in my application of the Gauss-Seidel method. This may be due to my inaccurate means of setting up my matrix; as I also get errors with Python’s linear algebra solver, it logically follows that my matrix is incorrectly set up, but I am unable to find a means of rectifying the issue. If this issue were solved, the Gauss-Seidel method would converge iteratively to close approximations of the solution; instead, the Gauss-Seidel method exponentially increases to infinity across the entire matrix, which is obviously incorrect.</w:t>
      </w:r>
    </w:p>
    <w:p w14:paraId="2E4434D2" w14:textId="77777777" w:rsidR="00EF13CC" w:rsidRDefault="00EF13CC" w:rsidP="000B63BD">
      <w:pPr>
        <w:pStyle w:val="Text"/>
        <w:ind w:left="202"/>
      </w:pPr>
    </w:p>
    <w:p w14:paraId="09AB219A" w14:textId="77777777" w:rsidR="00EF13CC" w:rsidRDefault="00EF13CC" w:rsidP="000B63BD">
      <w:pPr>
        <w:pStyle w:val="Text"/>
        <w:ind w:left="202"/>
      </w:pPr>
      <w:r>
        <w:t xml:space="preserve">This also made it impossible for me to use the methods I used to check my solution in the 1-D version. While I was </w:t>
      </w:r>
      <w:r>
        <w:t xml:space="preserve">able to plot an approximate graph of the numerical solution – shown below, although it too is not entirely accurate – I could not calculate absolute or relative error for a system that does not work. Unfortunately, due to inaccuracies in the matrix itself, I also could not get Python’s linear algebra solver to provide a solution to check myself against. </w:t>
      </w:r>
    </w:p>
    <w:p w14:paraId="0534C519" w14:textId="77777777" w:rsidR="00EF13CC" w:rsidRDefault="00EF13CC" w:rsidP="000B63BD">
      <w:pPr>
        <w:pStyle w:val="Text"/>
        <w:ind w:left="202"/>
      </w:pPr>
    </w:p>
    <w:p w14:paraId="547A13BE" w14:textId="77777777" w:rsidR="00EF13CC" w:rsidRDefault="00EF13CC" w:rsidP="000B63BD">
      <w:pPr>
        <w:pStyle w:val="Text"/>
        <w:ind w:left="202"/>
      </w:pPr>
      <w:r w:rsidRPr="00EF13CC">
        <w:rPr>
          <w:noProof/>
        </w:rPr>
        <w:drawing>
          <wp:inline distT="0" distB="0" distL="0" distR="0" wp14:anchorId="7502DAF6" wp14:editId="099713FE">
            <wp:extent cx="3200400" cy="2402205"/>
            <wp:effectExtent l="0" t="0" r="0" b="0"/>
            <wp:docPr id="6"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75BEEB-C36A-43D1-8177-30E30DA128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75BEEB-C36A-43D1-8177-30E30DA128FC}"/>
                        </a:ext>
                      </a:extLst>
                    </pic:cNvPr>
                    <pic:cNvPicPr>
                      <a:picLocks noChangeAspect="1"/>
                    </pic:cNvPicPr>
                  </pic:nvPicPr>
                  <pic:blipFill>
                    <a:blip r:embed="rId15"/>
                    <a:stretch>
                      <a:fillRect/>
                    </a:stretch>
                  </pic:blipFill>
                  <pic:spPr>
                    <a:xfrm>
                      <a:off x="0" y="0"/>
                      <a:ext cx="3200400" cy="2402205"/>
                    </a:xfrm>
                    <a:prstGeom prst="rect">
                      <a:avLst/>
                    </a:prstGeom>
                  </pic:spPr>
                </pic:pic>
              </a:graphicData>
            </a:graphic>
          </wp:inline>
        </w:drawing>
      </w:r>
    </w:p>
    <w:p w14:paraId="6A543AAF" w14:textId="77777777" w:rsidR="00EF13CC" w:rsidRPr="00A12633" w:rsidRDefault="00EF13CC" w:rsidP="00EF13CC">
      <w:pPr>
        <w:rPr>
          <w:sz w:val="16"/>
        </w:rPr>
      </w:pPr>
      <w:r w:rsidRPr="00A12633">
        <w:rPr>
          <w:sz w:val="16"/>
        </w:rPr>
        <w:t xml:space="preserve">Figure </w:t>
      </w:r>
      <w:r w:rsidR="00B40CDA">
        <w:rPr>
          <w:sz w:val="16"/>
        </w:rPr>
        <w:t>5</w:t>
      </w:r>
      <w:r w:rsidRPr="00A12633">
        <w:rPr>
          <w:sz w:val="16"/>
        </w:rPr>
        <w:t xml:space="preserve">. </w:t>
      </w:r>
      <w:r>
        <w:rPr>
          <w:sz w:val="16"/>
        </w:rPr>
        <w:t>3-D plot of the numerical solution of the 2-D diffusion equation with reflective boundaries at the right and top edge and reflective boundaries on the bottom and left edge.</w:t>
      </w:r>
    </w:p>
    <w:p w14:paraId="3C5C4389" w14:textId="77777777" w:rsidR="00AD2C1A" w:rsidRDefault="00AD2C1A" w:rsidP="000B63BD">
      <w:pPr>
        <w:pStyle w:val="Text"/>
        <w:ind w:left="202"/>
      </w:pPr>
    </w:p>
    <w:p w14:paraId="3A97B131" w14:textId="77777777" w:rsidR="00AD2C1A" w:rsidRPr="00717AE1" w:rsidRDefault="00AD2C1A" w:rsidP="000B63BD">
      <w:pPr>
        <w:pStyle w:val="Text"/>
        <w:ind w:left="202"/>
      </w:pPr>
      <w:r>
        <w:t>While the PDE solver does accurately model the system, there are some conditions worth noting about the code overall. In the 2-D environment, boundary conditions are that the left and bottom of the system be vacuum boundaries, while the top and right be reflective. I kept the source centered on the y-axis.</w:t>
      </w:r>
    </w:p>
    <w:p w14:paraId="68757725" w14:textId="77777777" w:rsidR="00E97402" w:rsidRDefault="00A12633" w:rsidP="00E37AF9">
      <w:pPr>
        <w:pStyle w:val="Heading1"/>
      </w:pPr>
      <w:commentRangeStart w:id="81"/>
      <w:r>
        <w:t>ANCILLARY CODE</w:t>
      </w:r>
      <w:commentRangeEnd w:id="81"/>
      <w:r w:rsidR="006F62DC">
        <w:rPr>
          <w:rStyle w:val="CommentReference"/>
          <w:smallCaps w:val="0"/>
          <w:kern w:val="0"/>
        </w:rPr>
        <w:commentReference w:id="81"/>
      </w:r>
    </w:p>
    <w:p w14:paraId="7D68B82E" w14:textId="77777777" w:rsidR="008064E4" w:rsidRDefault="00A12633" w:rsidP="00A12633">
      <w:pPr>
        <w:pStyle w:val="Heading2"/>
        <w:numPr>
          <w:ilvl w:val="0"/>
          <w:numId w:val="0"/>
        </w:numPr>
        <w:ind w:firstLine="202"/>
        <w:rPr>
          <w:i w:val="0"/>
        </w:rPr>
      </w:pPr>
      <w:r>
        <w:rPr>
          <w:i w:val="0"/>
        </w:rPr>
        <w:t xml:space="preserve">Though the PDE solver needs some work, the rest of the code is extremely useful. </w:t>
      </w:r>
      <w:r w:rsidR="008064E4">
        <w:rPr>
          <w:i w:val="0"/>
        </w:rPr>
        <w:t>A number of sections of the code are valuable both for setting up the solution and for general usage regardless of the situation being modelled.</w:t>
      </w:r>
    </w:p>
    <w:p w14:paraId="356EB293" w14:textId="77777777" w:rsidR="00AD2C1A" w:rsidRDefault="00AD2C1A" w:rsidP="008064E4">
      <w:pPr>
        <w:pStyle w:val="Heading2"/>
      </w:pPr>
      <w:r>
        <w:t>Python Libraries Utilized</w:t>
      </w:r>
    </w:p>
    <w:p w14:paraId="72C58099" w14:textId="77777777" w:rsidR="00AD2C1A" w:rsidRPr="00AD2C1A" w:rsidRDefault="00AD2C1A" w:rsidP="00AD2C1A">
      <w:pPr>
        <w:ind w:firstLine="202"/>
      </w:pPr>
      <w:r>
        <w:t xml:space="preserve">This code used a number of Python’s built-in libraries to run, such as </w:t>
      </w:r>
      <w:proofErr w:type="spellStart"/>
      <w:r>
        <w:t>numpy</w:t>
      </w:r>
      <w:proofErr w:type="spellEnd"/>
      <w:r>
        <w:t xml:space="preserve">, </w:t>
      </w:r>
      <w:proofErr w:type="spellStart"/>
      <w:r>
        <w:t>matplotlib.pyplot</w:t>
      </w:r>
      <w:proofErr w:type="spellEnd"/>
      <w:r>
        <w:t>, mpl_toolkits.mplot3d, time, sys, copy and datetime.</w:t>
      </w:r>
    </w:p>
    <w:p w14:paraId="1DE36D90" w14:textId="77777777" w:rsidR="008064E4" w:rsidRPr="008064E4" w:rsidRDefault="008064E4" w:rsidP="008064E4">
      <w:pPr>
        <w:pStyle w:val="Heading2"/>
      </w:pPr>
      <w:r>
        <w:t>User-Input Variables</w:t>
      </w:r>
    </w:p>
    <w:p w14:paraId="38EEEA15" w14:textId="77777777" w:rsidR="00E97402" w:rsidRDefault="00A12633" w:rsidP="00A12633">
      <w:pPr>
        <w:pStyle w:val="Heading2"/>
        <w:numPr>
          <w:ilvl w:val="0"/>
          <w:numId w:val="0"/>
        </w:numPr>
        <w:ind w:firstLine="202"/>
        <w:rPr>
          <w:i w:val="0"/>
        </w:rPr>
      </w:pPr>
      <w:r>
        <w:rPr>
          <w:i w:val="0"/>
        </w:rPr>
        <w:t xml:space="preserve">Most important is the user-inputted variable and variable validity check that the code performs. </w:t>
      </w:r>
      <w:r w:rsidR="00AD2C1A">
        <w:rPr>
          <w:i w:val="0"/>
        </w:rPr>
        <w:t xml:space="preserve">Both 1-D and 2-D systems begin with a number of variables that the user must input. </w:t>
      </w:r>
      <w:r>
        <w:rPr>
          <w:i w:val="0"/>
        </w:rPr>
        <w:t xml:space="preserve">An example is below in Figure </w:t>
      </w:r>
      <w:r w:rsidR="00B40CDA">
        <w:rPr>
          <w:i w:val="0"/>
        </w:rPr>
        <w:t>6</w:t>
      </w:r>
      <w:r>
        <w:rPr>
          <w:i w:val="0"/>
        </w:rPr>
        <w:t>.</w:t>
      </w:r>
    </w:p>
    <w:p w14:paraId="4096E705" w14:textId="77777777" w:rsidR="00A12633" w:rsidRDefault="00A12633" w:rsidP="00A12633"/>
    <w:p w14:paraId="782977EA" w14:textId="77777777" w:rsidR="00A12633" w:rsidRDefault="00A12633" w:rsidP="00A12633">
      <w:r>
        <w:rPr>
          <w:noProof/>
        </w:rPr>
        <w:lastRenderedPageBreak/>
        <w:drawing>
          <wp:inline distT="0" distB="0" distL="0" distR="0" wp14:anchorId="03E6BE3C" wp14:editId="461CB7CC">
            <wp:extent cx="320040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095500"/>
                    </a:xfrm>
                    <a:prstGeom prst="rect">
                      <a:avLst/>
                    </a:prstGeom>
                    <a:noFill/>
                    <a:ln>
                      <a:noFill/>
                    </a:ln>
                  </pic:spPr>
                </pic:pic>
              </a:graphicData>
            </a:graphic>
          </wp:inline>
        </w:drawing>
      </w:r>
    </w:p>
    <w:p w14:paraId="69EA48B0" w14:textId="77777777" w:rsidR="00A12633" w:rsidRPr="00A12633" w:rsidRDefault="00A12633" w:rsidP="00A12633">
      <w:pPr>
        <w:rPr>
          <w:sz w:val="16"/>
        </w:rPr>
      </w:pPr>
      <w:r w:rsidRPr="00A12633">
        <w:rPr>
          <w:sz w:val="16"/>
        </w:rPr>
        <w:t xml:space="preserve">Figure </w:t>
      </w:r>
      <w:r w:rsidR="00B40CDA">
        <w:rPr>
          <w:sz w:val="16"/>
        </w:rPr>
        <w:t>6</w:t>
      </w:r>
      <w:r w:rsidRPr="00A12633">
        <w:rPr>
          <w:sz w:val="16"/>
        </w:rPr>
        <w:t>. An example of a user-input verified by the code. In this case, the code verifies that the cell length is both positive and less than the overall length of the system</w:t>
      </w:r>
      <w:r w:rsidR="008064E4">
        <w:rPr>
          <w:sz w:val="16"/>
        </w:rPr>
        <w:t>, a</w:t>
      </w:r>
      <w:r w:rsidRPr="00A12633">
        <w:rPr>
          <w:sz w:val="16"/>
        </w:rPr>
        <w:t>. Note: when the value for h is less than or equal to 0.01, Python delivers a memory overflow error.</w:t>
      </w:r>
    </w:p>
    <w:p w14:paraId="5BF36B5E" w14:textId="77777777" w:rsidR="00A12633" w:rsidRDefault="00A12633" w:rsidP="001F4C5C">
      <w:pPr>
        <w:pStyle w:val="ReferenceHead"/>
        <w:jc w:val="both"/>
      </w:pPr>
    </w:p>
    <w:p w14:paraId="246AD06A" w14:textId="77777777" w:rsidR="00E97402" w:rsidRDefault="00B75E9D" w:rsidP="0013354F">
      <w:pPr>
        <w:pStyle w:val="Text"/>
      </w:pPr>
      <w:r>
        <w:t xml:space="preserve">This ensures that the values the user inputs are realistic and capable of entering into the equation without causing unnecessary errors. The code checks all relevant user inputted variables – system length, cell length, source strength, medium macroscopic cross section, and the transport coefficient, and subsequently </w:t>
      </w:r>
      <w:r w:rsidR="008064E4">
        <w:t>uses these values to calculate all other values, such as number of times the Gauss-Seidel model must iterate (n) and the neutron mean free path length (L), among others.</w:t>
      </w:r>
    </w:p>
    <w:p w14:paraId="30CA2F20" w14:textId="77777777" w:rsidR="008064E4" w:rsidRDefault="008064E4" w:rsidP="0013354F">
      <w:pPr>
        <w:pStyle w:val="Text"/>
      </w:pPr>
    </w:p>
    <w:p w14:paraId="577EB671" w14:textId="77777777" w:rsidR="008064E4" w:rsidRDefault="008064E4" w:rsidP="008064E4">
      <w:pPr>
        <w:pStyle w:val="Heading2"/>
      </w:pPr>
      <w:r>
        <w:t>Length of Code Execution</w:t>
      </w:r>
    </w:p>
    <w:p w14:paraId="3329E265" w14:textId="77777777" w:rsidR="008064E4" w:rsidRDefault="008064E4" w:rsidP="008064E4"/>
    <w:p w14:paraId="68DF1242" w14:textId="77777777" w:rsidR="008064E4" w:rsidRDefault="008064E4" w:rsidP="008064E4">
      <w:pPr>
        <w:ind w:firstLine="202"/>
      </w:pPr>
      <w:r>
        <w:t xml:space="preserve">The code contains a section, utilizing Python’s datetime library, that determines the length of time it took for the code to run. This can be handy information for exceedingly large or complex problems for one to visualize exactly how much computing power was required. </w:t>
      </w:r>
    </w:p>
    <w:p w14:paraId="50CC5873" w14:textId="77777777" w:rsidR="008064E4" w:rsidRDefault="008064E4" w:rsidP="008064E4">
      <w:pPr>
        <w:ind w:firstLine="202"/>
      </w:pPr>
    </w:p>
    <w:p w14:paraId="4A6A11E3" w14:textId="77777777" w:rsidR="008064E4" w:rsidRDefault="008064E4" w:rsidP="008064E4">
      <w:pPr>
        <w:pStyle w:val="Heading2"/>
      </w:pPr>
      <w:r>
        <w:t>Print to Output File</w:t>
      </w:r>
    </w:p>
    <w:p w14:paraId="623D10B2" w14:textId="77777777" w:rsidR="008064E4" w:rsidRDefault="008064E4" w:rsidP="008064E4"/>
    <w:p w14:paraId="5BB677B2" w14:textId="77777777" w:rsidR="00235BEC" w:rsidRDefault="008064E4" w:rsidP="008064E4">
      <w:pPr>
        <w:ind w:firstLine="202"/>
      </w:pPr>
      <w:r>
        <w:t xml:space="preserve">While a Python notebook can display output directly in the file – especially within a </w:t>
      </w:r>
      <w:proofErr w:type="spellStart"/>
      <w:r>
        <w:t>Jupyter</w:t>
      </w:r>
      <w:proofErr w:type="spellEnd"/>
      <w:r>
        <w:t xml:space="preserve"> notebook – it is useful</w:t>
      </w:r>
      <w:r w:rsidR="00235BEC">
        <w:t xml:space="preserve"> to have a log of code solutions in an external file for future reference. This code contains the shell of an output file produced by the code itself, allowing for an externally-generated file to be stored for future reference.</w:t>
      </w:r>
    </w:p>
    <w:p w14:paraId="021ACB3F" w14:textId="77777777" w:rsidR="00235BEC" w:rsidRDefault="00235BEC" w:rsidP="00235BEC">
      <w:pPr>
        <w:pStyle w:val="Heading1"/>
      </w:pPr>
      <w:r>
        <w:t>CONCLUSION</w:t>
      </w:r>
    </w:p>
    <w:p w14:paraId="58F3F2B9" w14:textId="77777777" w:rsidR="00235BEC" w:rsidRDefault="00235BEC" w:rsidP="00235BEC"/>
    <w:p w14:paraId="21B37DF3" w14:textId="77777777" w:rsidR="005D72BB" w:rsidRDefault="00B457D6" w:rsidP="005333BC">
      <w:pPr>
        <w:ind w:firstLine="202"/>
      </w:pPr>
      <w:r>
        <w:t xml:space="preserve">The diffusion equation is a crucial tool for nuclear reactor analysis. </w:t>
      </w:r>
      <w:r w:rsidR="00AD2C1A">
        <w:t>Model</w:t>
      </w:r>
      <w:del w:id="82" w:author="James Bevins" w:date="2018-12-13T23:00:00Z">
        <w:r w:rsidR="00AD2C1A" w:rsidDel="006F62DC">
          <w:delText>l</w:delText>
        </w:r>
      </w:del>
      <w:r w:rsidR="00AD2C1A">
        <w:t xml:space="preserve">ing how neutrons transport throughout the reactor system is complex, and complexity multiplies as one adds more conditions to better approximate reality. A 2-D diffusion model is a useful midpoint between the initial 1-D model most graduate students are introduced to and the more complex, fully 3-D model of reality. Future work on this code would include, of course, fixing the PDE solver, as well as adding more than one material for neutrons to diffuse through. </w:t>
      </w:r>
      <w:r w:rsidR="00AD2C1A">
        <w:t>Modifications to the source, as well as adding multiple sources, would also be very beneficial. One could even go from strictly isotopic sources to directed sources.</w:t>
      </w:r>
    </w:p>
    <w:p w14:paraId="7DF39C7B" w14:textId="77777777" w:rsidR="00E97402" w:rsidRDefault="00E97402">
      <w:pPr>
        <w:pStyle w:val="ReferenceHead"/>
      </w:pPr>
      <w:r>
        <w:t>References</w:t>
      </w:r>
    </w:p>
    <w:p w14:paraId="05C70649" w14:textId="77777777" w:rsidR="0076355A" w:rsidRPr="0076355A" w:rsidRDefault="0076355A" w:rsidP="0076355A">
      <w:pPr>
        <w:shd w:val="clear" w:color="auto" w:fill="FFFFFF"/>
        <w:spacing w:line="276" w:lineRule="auto"/>
        <w:rPr>
          <w:color w:val="222222"/>
          <w:sz w:val="16"/>
          <w:szCs w:val="16"/>
        </w:rPr>
      </w:pPr>
      <w:commentRangeStart w:id="83"/>
    </w:p>
    <w:p w14:paraId="3F48CBB4" w14:textId="77777777" w:rsidR="00C11E83" w:rsidRDefault="00AD2C1A" w:rsidP="007F7AA6">
      <w:pPr>
        <w:pStyle w:val="References"/>
      </w:pPr>
      <w:r>
        <w:t xml:space="preserve">J. L. </w:t>
      </w:r>
      <w:proofErr w:type="spellStart"/>
      <w:r>
        <w:t>Duderstadt</w:t>
      </w:r>
      <w:proofErr w:type="spellEnd"/>
      <w:r>
        <w:t xml:space="preserve"> and L.J. Hamilton,</w:t>
      </w:r>
      <w:r w:rsidR="00C11E83">
        <w:rPr>
          <w:spacing w:val="1"/>
        </w:rPr>
        <w:t xml:space="preserve"> </w:t>
      </w:r>
      <w:r>
        <w:rPr>
          <w:i/>
        </w:rPr>
        <w:t>Nuclear Reactor Analysis</w:t>
      </w:r>
      <w:r w:rsidR="00C11E83">
        <w:rPr>
          <w:i/>
          <w:iCs/>
        </w:rPr>
        <w:t xml:space="preserve">, </w:t>
      </w:r>
      <w:r w:rsidRPr="00AD2C1A">
        <w:rPr>
          <w:iCs/>
          <w:spacing w:val="38"/>
        </w:rPr>
        <w:t>1st</w:t>
      </w:r>
      <w:r w:rsidR="00C11E83">
        <w:rPr>
          <w:spacing w:val="39"/>
        </w:rPr>
        <w:t xml:space="preserve"> </w:t>
      </w:r>
      <w:r w:rsidR="00C11E83">
        <w:t>ed</w:t>
      </w:r>
      <w:r w:rsidR="00C11E83">
        <w:rPr>
          <w:spacing w:val="-1"/>
        </w:rPr>
        <w:t>.</w:t>
      </w:r>
      <w:r w:rsidR="004B558A">
        <w:t xml:space="preserve">, </w:t>
      </w:r>
      <w:r w:rsidR="004B558A">
        <w:rPr>
          <w:spacing w:val="38"/>
        </w:rPr>
        <w:t>J</w:t>
      </w:r>
      <w:r>
        <w:rPr>
          <w:spacing w:val="38"/>
        </w:rPr>
        <w:t>ohn Wiley and Sons, Inc</w:t>
      </w:r>
      <w:r w:rsidR="00C11E83">
        <w:t xml:space="preserve">. </w:t>
      </w:r>
      <w:r w:rsidR="00C11E83">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rsidR="00C11E83">
        <w:t>: McGraw-Hill,</w:t>
      </w:r>
      <w:r w:rsidR="00C11E83">
        <w:rPr>
          <w:spacing w:val="-1"/>
        </w:rPr>
        <w:t xml:space="preserve"> </w:t>
      </w:r>
      <w:r w:rsidR="00C11E83">
        <w:rPr>
          <w:spacing w:val="1"/>
        </w:rPr>
        <w:t>1</w:t>
      </w:r>
      <w:r w:rsidR="00C11E83">
        <w:t>9</w:t>
      </w:r>
      <w:r>
        <w:t>76</w:t>
      </w:r>
      <w:r w:rsidR="00C11E83">
        <w:t>,</w:t>
      </w:r>
      <w:r w:rsidR="00C11E83">
        <w:rPr>
          <w:spacing w:val="-1"/>
        </w:rPr>
        <w:t xml:space="preserve"> </w:t>
      </w:r>
      <w:r w:rsidR="00C11E83">
        <w:t>p</w:t>
      </w:r>
      <w:r w:rsidR="00C11E83">
        <w:rPr>
          <w:spacing w:val="1"/>
        </w:rPr>
        <w:t>p</w:t>
      </w:r>
      <w:r w:rsidR="00C11E83">
        <w:t>.</w:t>
      </w:r>
      <w:r w:rsidR="00C11E83">
        <w:rPr>
          <w:spacing w:val="-1"/>
        </w:rPr>
        <w:t xml:space="preserve"> </w:t>
      </w:r>
      <w:r w:rsidR="00C11E83">
        <w:t>1</w:t>
      </w:r>
      <w:r w:rsidR="00C11E83">
        <w:rPr>
          <w:spacing w:val="1"/>
        </w:rPr>
        <w:t>5</w:t>
      </w:r>
      <w:r>
        <w:rPr>
          <w:spacing w:val="1"/>
        </w:rPr>
        <w:t>0</w:t>
      </w:r>
      <w:r w:rsidR="00C11E83">
        <w:t>–</w:t>
      </w:r>
      <w:r>
        <w:t>210</w:t>
      </w:r>
      <w:r w:rsidR="00C11E83">
        <w:t>.</w:t>
      </w:r>
    </w:p>
    <w:p w14:paraId="66BB802B" w14:textId="77777777" w:rsidR="00C11E83" w:rsidRDefault="00AD2C1A" w:rsidP="00AD2C1A">
      <w:pPr>
        <w:widowControl w:val="0"/>
        <w:autoSpaceDE w:val="0"/>
        <w:autoSpaceDN w:val="0"/>
        <w:adjustRightInd w:val="0"/>
        <w:spacing w:before="1" w:line="230" w:lineRule="exact"/>
        <w:ind w:left="1170" w:right="250" w:hanging="360"/>
        <w:rPr>
          <w:spacing w:val="6"/>
          <w:sz w:val="16"/>
          <w:szCs w:val="16"/>
        </w:rPr>
      </w:pPr>
      <w:r>
        <w:rPr>
          <w:spacing w:val="6"/>
          <w:sz w:val="16"/>
          <w:szCs w:val="16"/>
        </w:rPr>
        <w:t>[2]</w:t>
      </w:r>
      <w:r>
        <w:rPr>
          <w:spacing w:val="6"/>
          <w:sz w:val="16"/>
          <w:szCs w:val="16"/>
        </w:rPr>
        <w:tab/>
      </w:r>
      <w:r w:rsidRPr="00AD2C1A">
        <w:rPr>
          <w:spacing w:val="6"/>
          <w:sz w:val="16"/>
          <w:szCs w:val="16"/>
        </w:rPr>
        <w:t xml:space="preserve">Ryan </w:t>
      </w:r>
      <w:proofErr w:type="spellStart"/>
      <w:r w:rsidRPr="00AD2C1A">
        <w:rPr>
          <w:spacing w:val="6"/>
          <w:sz w:val="16"/>
          <w:szCs w:val="16"/>
        </w:rPr>
        <w:t>McClarren</w:t>
      </w:r>
      <w:proofErr w:type="spellEnd"/>
      <w:r w:rsidRPr="00AD2C1A">
        <w:rPr>
          <w:spacing w:val="6"/>
          <w:sz w:val="16"/>
          <w:szCs w:val="16"/>
        </w:rPr>
        <w:t xml:space="preserve">, </w:t>
      </w:r>
      <w:r w:rsidRPr="00AD2C1A">
        <w:rPr>
          <w:i/>
          <w:spacing w:val="6"/>
          <w:sz w:val="16"/>
          <w:szCs w:val="16"/>
        </w:rPr>
        <w:t>Computational Nuclear Engineering and Radiological Science Using Python</w:t>
      </w:r>
      <w:r w:rsidRPr="00AD2C1A">
        <w:rPr>
          <w:spacing w:val="6"/>
          <w:sz w:val="16"/>
          <w:szCs w:val="16"/>
        </w:rPr>
        <w:t>, Academic Press, Notre Dame, IN, 2018</w:t>
      </w:r>
      <w:r w:rsidR="005333BC">
        <w:rPr>
          <w:spacing w:val="6"/>
          <w:sz w:val="16"/>
          <w:szCs w:val="16"/>
        </w:rPr>
        <w:t>,</w:t>
      </w:r>
      <w:r w:rsidRPr="00AD2C1A">
        <w:rPr>
          <w:spacing w:val="6"/>
          <w:sz w:val="16"/>
          <w:szCs w:val="16"/>
        </w:rPr>
        <w:t xml:space="preserve"> pp. 350-360.</w:t>
      </w:r>
    </w:p>
    <w:p w14:paraId="4230F246" w14:textId="77777777" w:rsidR="005333BC" w:rsidRPr="005333BC" w:rsidRDefault="005333BC" w:rsidP="005333BC">
      <w:pPr>
        <w:widowControl w:val="0"/>
        <w:autoSpaceDE w:val="0"/>
        <w:autoSpaceDN w:val="0"/>
        <w:adjustRightInd w:val="0"/>
        <w:spacing w:before="1" w:line="230" w:lineRule="exact"/>
        <w:ind w:left="1170" w:right="250" w:hanging="360"/>
        <w:rPr>
          <w:color w:val="000000"/>
          <w:sz w:val="16"/>
        </w:rPr>
      </w:pPr>
      <w:r w:rsidRPr="005333BC">
        <w:rPr>
          <w:color w:val="000000"/>
          <w:sz w:val="16"/>
        </w:rPr>
        <w:t>[3]</w:t>
      </w:r>
      <w:r w:rsidRPr="005333BC">
        <w:rPr>
          <w:color w:val="000000"/>
          <w:sz w:val="16"/>
        </w:rPr>
        <w:tab/>
        <w:t xml:space="preserve">David </w:t>
      </w:r>
      <w:proofErr w:type="spellStart"/>
      <w:r w:rsidRPr="005333BC">
        <w:rPr>
          <w:color w:val="000000"/>
          <w:sz w:val="16"/>
        </w:rPr>
        <w:t>Bodansky</w:t>
      </w:r>
      <w:proofErr w:type="spellEnd"/>
      <w:r w:rsidRPr="005333BC">
        <w:rPr>
          <w:color w:val="000000"/>
          <w:sz w:val="16"/>
        </w:rPr>
        <w:t xml:space="preserve">, </w:t>
      </w:r>
      <w:r w:rsidRPr="005333BC">
        <w:rPr>
          <w:i/>
          <w:iCs/>
          <w:color w:val="000000"/>
          <w:sz w:val="16"/>
        </w:rPr>
        <w:t>Nuclear Energy Principles, Practices and Prospects</w:t>
      </w:r>
      <w:r w:rsidRPr="005333BC">
        <w:rPr>
          <w:color w:val="000000"/>
          <w:sz w:val="16"/>
        </w:rPr>
        <w:t xml:space="preserve">, Springer </w:t>
      </w:r>
      <w:proofErr w:type="spellStart"/>
      <w:r w:rsidRPr="005333BC">
        <w:rPr>
          <w:color w:val="000000"/>
          <w:sz w:val="16"/>
        </w:rPr>
        <w:t>Science+Business</w:t>
      </w:r>
      <w:proofErr w:type="spellEnd"/>
      <w:r w:rsidRPr="005333BC">
        <w:rPr>
          <w:color w:val="000000"/>
          <w:sz w:val="16"/>
        </w:rPr>
        <w:t xml:space="preserve"> Media, Seattle, WA, 2004. pp153-168.</w:t>
      </w:r>
    </w:p>
    <w:p w14:paraId="6ACB3C8C" w14:textId="77777777" w:rsidR="005333BC" w:rsidRPr="005333BC" w:rsidRDefault="005333BC" w:rsidP="005333BC">
      <w:pPr>
        <w:widowControl w:val="0"/>
        <w:autoSpaceDE w:val="0"/>
        <w:autoSpaceDN w:val="0"/>
        <w:adjustRightInd w:val="0"/>
        <w:spacing w:before="1" w:line="230" w:lineRule="exact"/>
        <w:ind w:left="1170" w:right="250" w:hanging="360"/>
        <w:rPr>
          <w:color w:val="000000"/>
          <w:sz w:val="16"/>
        </w:rPr>
      </w:pPr>
      <w:r>
        <w:rPr>
          <w:color w:val="000000"/>
          <w:sz w:val="16"/>
        </w:rPr>
        <w:t>[4]</w:t>
      </w:r>
      <w:r>
        <w:rPr>
          <w:color w:val="000000"/>
          <w:sz w:val="16"/>
        </w:rPr>
        <w:tab/>
      </w:r>
      <w:r w:rsidRPr="005333BC">
        <w:rPr>
          <w:color w:val="000000"/>
          <w:sz w:val="16"/>
        </w:rPr>
        <w:t xml:space="preserve">Jake </w:t>
      </w:r>
      <w:proofErr w:type="spellStart"/>
      <w:r w:rsidRPr="005333BC">
        <w:rPr>
          <w:color w:val="000000"/>
          <w:sz w:val="16"/>
        </w:rPr>
        <w:t>VanderPlas</w:t>
      </w:r>
      <w:proofErr w:type="spellEnd"/>
      <w:r w:rsidRPr="005333BC">
        <w:rPr>
          <w:color w:val="000000"/>
          <w:sz w:val="16"/>
        </w:rPr>
        <w:t xml:space="preserve">, </w:t>
      </w:r>
      <w:r w:rsidRPr="005333BC">
        <w:rPr>
          <w:i/>
          <w:iCs/>
          <w:color w:val="000000"/>
          <w:sz w:val="16"/>
        </w:rPr>
        <w:t>Python Data Science Handbook</w:t>
      </w:r>
      <w:r w:rsidRPr="005333BC">
        <w:rPr>
          <w:color w:val="000000"/>
          <w:sz w:val="16"/>
        </w:rPr>
        <w:t xml:space="preserve">, O’Reilly Media, 2016. Accessed via </w:t>
      </w:r>
      <w:hyperlink r:id="rId17" w:history="1">
        <w:r w:rsidRPr="005333BC">
          <w:rPr>
            <w:rStyle w:val="Hyperlink"/>
            <w:sz w:val="16"/>
          </w:rPr>
          <w:t>https://jakevdp.github.io/PythonDataScienceHandbook/04.12-three-dimensional-plotting.html</w:t>
        </w:r>
      </w:hyperlink>
      <w:commentRangeEnd w:id="83"/>
      <w:r w:rsidR="006F62DC">
        <w:rPr>
          <w:rStyle w:val="CommentReference"/>
        </w:rPr>
        <w:commentReference w:id="83"/>
      </w:r>
    </w:p>
    <w:sectPr w:rsidR="005333BC" w:rsidRPr="005333BC"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ames Bevins" w:date="2018-12-13T22:39:00Z" w:initials="JB">
    <w:p w14:paraId="395A82A0" w14:textId="77777777" w:rsidR="008B01C4" w:rsidRDefault="008B01C4">
      <w:pPr>
        <w:pStyle w:val="CommentText"/>
      </w:pPr>
      <w:r>
        <w:rPr>
          <w:rStyle w:val="CommentReference"/>
        </w:rPr>
        <w:annotationRef/>
      </w:r>
      <w:r>
        <w:t>The writing/grammar/</w:t>
      </w:r>
      <w:proofErr w:type="spellStart"/>
      <w:r>
        <w:t>etc</w:t>
      </w:r>
      <w:proofErr w:type="spellEnd"/>
      <w:r>
        <w:t xml:space="preserve"> aren’t bad in this paper, but the tone and content are way off.  On one hand, this would be really helpful to a future student, and it is helpful for me to get real insight into the thought process.  I’d recommend that you keep lab notebooks throughout your time in </w:t>
      </w:r>
      <w:proofErr w:type="spellStart"/>
      <w:r>
        <w:t>afit</w:t>
      </w:r>
      <w:proofErr w:type="spellEnd"/>
      <w:r>
        <w:t xml:space="preserve"> in a similar manner.</w:t>
      </w:r>
    </w:p>
    <w:p w14:paraId="6051F756" w14:textId="77777777" w:rsidR="008B01C4" w:rsidRDefault="008B01C4">
      <w:pPr>
        <w:pStyle w:val="CommentText"/>
      </w:pPr>
    </w:p>
    <w:p w14:paraId="438A7575" w14:textId="77777777" w:rsidR="006F62DC" w:rsidRDefault="008B01C4">
      <w:pPr>
        <w:pStyle w:val="CommentText"/>
      </w:pPr>
      <w:r>
        <w:t xml:space="preserve">However, there would be significant work to switch it to a lab type report in my opinion and even more to a “journal” article.  </w:t>
      </w:r>
      <w:r w:rsidR="006F62DC">
        <w:t xml:space="preserve">As such, I didn’t attempt to rewrite the paper but focused mostly on the content instead of style.  </w:t>
      </w:r>
    </w:p>
    <w:p w14:paraId="31C8F3D4" w14:textId="77777777" w:rsidR="006F62DC" w:rsidRDefault="006F62DC">
      <w:pPr>
        <w:pStyle w:val="CommentText"/>
      </w:pPr>
    </w:p>
    <w:p w14:paraId="053EDC31" w14:textId="77777777" w:rsidR="008B01C4" w:rsidRDefault="008B01C4">
      <w:pPr>
        <w:pStyle w:val="CommentText"/>
      </w:pPr>
      <w:r>
        <w:t xml:space="preserve">As you move through your classes, look for chances to hone this type of writing – it will make your thesis process less painful.  If you want to take a stab at it with this paper, or something else in the future, I am always happy to help. </w:t>
      </w:r>
    </w:p>
  </w:comment>
  <w:comment w:id="27" w:author="James Bevins" w:date="2018-12-13T22:26:00Z" w:initials="JB">
    <w:p w14:paraId="579204EA" w14:textId="77777777" w:rsidR="00156750" w:rsidRDefault="00156750">
      <w:pPr>
        <w:pStyle w:val="CommentText"/>
      </w:pPr>
      <w:r>
        <w:rPr>
          <w:rStyle w:val="CommentReference"/>
        </w:rPr>
        <w:annotationRef/>
      </w:r>
      <w:r>
        <w:t>You want to close with an impact statement of what was accomplished.</w:t>
      </w:r>
    </w:p>
  </w:comment>
  <w:comment w:id="28" w:author="James Bevins" w:date="2018-12-13T22:25:00Z" w:initials="JB">
    <w:p w14:paraId="17D358EE" w14:textId="77777777" w:rsidR="00156750" w:rsidRDefault="00156750">
      <w:pPr>
        <w:pStyle w:val="CommentText"/>
      </w:pPr>
      <w:r>
        <w:rPr>
          <w:rStyle w:val="CommentReference"/>
        </w:rPr>
        <w:annotationRef/>
      </w:r>
      <w:r>
        <w:t>Normally don’t have future work in the abstract.</w:t>
      </w:r>
    </w:p>
  </w:comment>
  <w:comment w:id="46" w:author="James Bevins" w:date="2018-12-13T22:46:00Z" w:initials="JB">
    <w:p w14:paraId="220766B9" w14:textId="77777777" w:rsidR="008B01C4" w:rsidRDefault="008B01C4">
      <w:pPr>
        <w:pStyle w:val="CommentText"/>
      </w:pPr>
      <w:r>
        <w:rPr>
          <w:rStyle w:val="CommentReference"/>
        </w:rPr>
        <w:annotationRef/>
      </w:r>
      <w:r>
        <w:t>Equation should be numbered on the right</w:t>
      </w:r>
    </w:p>
  </w:comment>
  <w:comment w:id="54" w:author="James Bevins" w:date="2018-12-13T22:32:00Z" w:initials="JB">
    <w:p w14:paraId="10FC8CE5" w14:textId="77777777" w:rsidR="00362630" w:rsidRDefault="00362630">
      <w:pPr>
        <w:pStyle w:val="CommentText"/>
      </w:pPr>
      <w:r>
        <w:rPr>
          <w:rStyle w:val="CommentReference"/>
        </w:rPr>
        <w:annotationRef/>
      </w:r>
      <w:r>
        <w:t xml:space="preserve">For scientific writing (papers, thesis, </w:t>
      </w:r>
      <w:proofErr w:type="spellStart"/>
      <w:r>
        <w:t>etc</w:t>
      </w:r>
      <w:proofErr w:type="spellEnd"/>
      <w:r>
        <w:t xml:space="preserve">) this kind of information in this para is not included it is taken for granted </w:t>
      </w:r>
      <w:r>
        <w:sym w:font="Wingdings" w:char="F04A"/>
      </w:r>
    </w:p>
  </w:comment>
  <w:comment w:id="55" w:author="James Bevins" w:date="2018-12-13T22:33:00Z" w:initials="JB">
    <w:p w14:paraId="43B5DDD2" w14:textId="77777777" w:rsidR="00362630" w:rsidRDefault="00362630">
      <w:pPr>
        <w:pStyle w:val="CommentText"/>
      </w:pPr>
      <w:r>
        <w:rPr>
          <w:rStyle w:val="CommentReference"/>
        </w:rPr>
        <w:annotationRef/>
      </w:r>
      <w:r>
        <w:t>Although it is helpful to me to get insight into as an instructor.</w:t>
      </w:r>
    </w:p>
  </w:comment>
  <w:comment w:id="57" w:author="James Bevins" w:date="2018-12-13T22:32:00Z" w:initials="JB">
    <w:p w14:paraId="330B96B5" w14:textId="77777777" w:rsidR="00362630" w:rsidRDefault="00362630">
      <w:pPr>
        <w:pStyle w:val="CommentText"/>
      </w:pPr>
      <w:r>
        <w:rPr>
          <w:rStyle w:val="CommentReference"/>
        </w:rPr>
        <w:annotationRef/>
      </w:r>
      <w:r>
        <w:t>Write in 3</w:t>
      </w:r>
      <w:r w:rsidRPr="00362630">
        <w:rPr>
          <w:vertAlign w:val="superscript"/>
        </w:rPr>
        <w:t>rd</w:t>
      </w:r>
      <w:r>
        <w:t xml:space="preserve"> person</w:t>
      </w:r>
    </w:p>
  </w:comment>
  <w:comment w:id="59" w:author="James Bevins" w:date="2018-12-13T22:37:00Z" w:initials="JB">
    <w:p w14:paraId="5EA17A4A" w14:textId="77777777" w:rsidR="00362630" w:rsidRDefault="00362630">
      <w:pPr>
        <w:pStyle w:val="CommentText"/>
      </w:pPr>
      <w:r>
        <w:rPr>
          <w:rStyle w:val="CommentReference"/>
        </w:rPr>
        <w:annotationRef/>
      </w:r>
      <w:r>
        <w:t>I normally like to close the introduction with a roadmap for the rest of the paper.  Something like:</w:t>
      </w:r>
    </w:p>
    <w:p w14:paraId="73DD4F3B" w14:textId="77777777" w:rsidR="00362630" w:rsidRDefault="00362630">
      <w:pPr>
        <w:pStyle w:val="CommentText"/>
      </w:pPr>
    </w:p>
    <w:p w14:paraId="0C358F49" w14:textId="77777777" w:rsidR="00362630" w:rsidRDefault="00362630">
      <w:pPr>
        <w:pStyle w:val="CommentText"/>
      </w:pPr>
      <w:r>
        <w:t>The rest of the paper is organized as follow.  Section II describes …. In Section II the ……</w:t>
      </w:r>
    </w:p>
  </w:comment>
  <w:comment w:id="60" w:author="James Bevins" w:date="2018-12-13T22:37:00Z" w:initials="JB">
    <w:p w14:paraId="7DC698F1" w14:textId="77777777" w:rsidR="00362630" w:rsidRDefault="00362630">
      <w:pPr>
        <w:pStyle w:val="CommentText"/>
      </w:pPr>
      <w:r>
        <w:rPr>
          <w:rStyle w:val="CommentReference"/>
        </w:rPr>
        <w:annotationRef/>
      </w:r>
      <w:r>
        <w:t xml:space="preserve">Not required.  This should be mentioned in section III or by references throughout.  </w:t>
      </w:r>
    </w:p>
  </w:comment>
  <w:comment w:id="61" w:author="James Bevins" w:date="2018-12-13T22:36:00Z" w:initials="JB">
    <w:p w14:paraId="46E642F2" w14:textId="77777777" w:rsidR="00362630" w:rsidRDefault="00362630">
      <w:pPr>
        <w:pStyle w:val="CommentText"/>
      </w:pPr>
      <w:r>
        <w:rPr>
          <w:rStyle w:val="CommentReference"/>
        </w:rPr>
        <w:annotationRef/>
      </w:r>
      <w:r>
        <w:t>Save for acknowledgement section at end.</w:t>
      </w:r>
    </w:p>
  </w:comment>
  <w:comment w:id="62" w:author="James Bevins" w:date="2018-12-13T22:45:00Z" w:initials="JB">
    <w:p w14:paraId="0AA31F40" w14:textId="77777777" w:rsidR="008B01C4" w:rsidRDefault="008B01C4">
      <w:pPr>
        <w:pStyle w:val="CommentText"/>
      </w:pPr>
      <w:r>
        <w:rPr>
          <w:rStyle w:val="CommentReference"/>
        </w:rPr>
        <w:annotationRef/>
      </w:r>
      <w:r>
        <w:t xml:space="preserve">It would be good to show the discretized version of the equation.  </w:t>
      </w:r>
    </w:p>
  </w:comment>
  <w:comment w:id="63" w:author="James Bevins" w:date="2018-12-13T22:47:00Z" w:initials="JB">
    <w:p w14:paraId="2EF28BDB" w14:textId="77777777" w:rsidR="008B01C4" w:rsidRDefault="008B01C4">
      <w:pPr>
        <w:pStyle w:val="CommentText"/>
      </w:pPr>
      <w:r>
        <w:rPr>
          <w:rStyle w:val="CommentReference"/>
        </w:rPr>
        <w:annotationRef/>
      </w:r>
      <w:r>
        <w:t>Treat math as a language and a natural part of the sentence.</w:t>
      </w:r>
    </w:p>
  </w:comment>
  <w:comment w:id="70" w:author="James Bevins" w:date="2018-12-13T22:48:00Z" w:initials="JB">
    <w:p w14:paraId="29EC0D7A" w14:textId="77777777" w:rsidR="008B01C4" w:rsidRDefault="008B01C4">
      <w:pPr>
        <w:pStyle w:val="CommentText"/>
      </w:pPr>
      <w:r>
        <w:rPr>
          <w:rStyle w:val="CommentReference"/>
        </w:rPr>
        <w:annotationRef/>
      </w:r>
      <w:r>
        <w:t xml:space="preserve">This has the same error I noted in the HW – lack of BCs that were included in the solution shown in </w:t>
      </w:r>
      <w:proofErr w:type="spellStart"/>
      <w:r>
        <w:t>Eq</w:t>
      </w:r>
      <w:proofErr w:type="spellEnd"/>
      <w:r>
        <w:t xml:space="preserve"> 2</w:t>
      </w:r>
    </w:p>
  </w:comment>
  <w:comment w:id="71" w:author="James Bevins" w:date="2018-12-13T22:50:00Z" w:initials="JB">
    <w:p w14:paraId="5FCDCEA5" w14:textId="77777777" w:rsidR="00A66ECD" w:rsidRDefault="00A66ECD">
      <w:pPr>
        <w:pStyle w:val="CommentText"/>
      </w:pPr>
      <w:r>
        <w:rPr>
          <w:rStyle w:val="CommentReference"/>
        </w:rPr>
        <w:annotationRef/>
      </w:r>
      <w:proofErr w:type="spellStart"/>
      <w:r>
        <w:t>Plotology</w:t>
      </w:r>
      <w:proofErr w:type="spellEnd"/>
      <w:r>
        <w:t>: No figure title (that’s what a caption is for), include different line types where you have color so color blind can see and B&amp;W printing works</w:t>
      </w:r>
    </w:p>
  </w:comment>
  <w:comment w:id="72" w:author="James Bevins" w:date="2018-12-13T22:52:00Z" w:initials="JB">
    <w:p w14:paraId="757D7B29" w14:textId="77777777" w:rsidR="00A66ECD" w:rsidRDefault="00A66ECD">
      <w:pPr>
        <w:pStyle w:val="CommentText"/>
      </w:pPr>
      <w:r>
        <w:rPr>
          <w:rStyle w:val="CommentReference"/>
        </w:rPr>
        <w:annotationRef/>
      </w:r>
      <w:r>
        <w:t>I like the descriptive, full sentence captions.</w:t>
      </w:r>
    </w:p>
  </w:comment>
  <w:comment w:id="73" w:author="James Bevins" w:date="2018-12-13T22:49:00Z" w:initials="JB">
    <w:p w14:paraId="69EAD153" w14:textId="77777777" w:rsidR="00A66ECD" w:rsidRDefault="00A66ECD">
      <w:pPr>
        <w:pStyle w:val="CommentText"/>
      </w:pPr>
      <w:r>
        <w:rPr>
          <w:rStyle w:val="CommentReference"/>
        </w:rPr>
        <w:annotationRef/>
      </w:r>
      <w:r>
        <w:t>One note about the x-axis: You should be reflecting about the origin from figure 1.</w:t>
      </w:r>
    </w:p>
  </w:comment>
  <w:comment w:id="74" w:author="James Bevins" w:date="2018-12-13T22:52:00Z" w:initials="JB">
    <w:p w14:paraId="706D39B0" w14:textId="77777777" w:rsidR="00A66ECD" w:rsidRDefault="00A66ECD">
      <w:pPr>
        <w:pStyle w:val="CommentText"/>
      </w:pPr>
      <w:r>
        <w:rPr>
          <w:rStyle w:val="CommentReference"/>
        </w:rPr>
        <w:annotationRef/>
      </w:r>
      <w:r>
        <w:t>Paragraph not just</w:t>
      </w:r>
      <w:r w:rsidR="006F62DC">
        <w:t>ified (in the formatting sense). This happens randomly throughout.</w:t>
      </w:r>
    </w:p>
  </w:comment>
  <w:comment w:id="81" w:author="James Bevins" w:date="2018-12-13T23:00:00Z" w:initials="JB">
    <w:p w14:paraId="294AFB4B" w14:textId="77777777" w:rsidR="006F62DC" w:rsidRDefault="006F62DC">
      <w:pPr>
        <w:pStyle w:val="CommentText"/>
      </w:pPr>
      <w:r>
        <w:rPr>
          <w:rStyle w:val="CommentReference"/>
        </w:rPr>
        <w:annotationRef/>
      </w:r>
      <w:r>
        <w:t>These are all useful skills/tools, and I hope they provide utility to you moving forward!</w:t>
      </w:r>
    </w:p>
  </w:comment>
  <w:comment w:id="83" w:author="James Bevins" w:date="2018-12-13T23:02:00Z" w:initials="JB">
    <w:p w14:paraId="3C972485" w14:textId="77777777" w:rsidR="006F62DC" w:rsidRDefault="006F62DC">
      <w:pPr>
        <w:pStyle w:val="CommentText"/>
      </w:pPr>
      <w:r>
        <w:rPr>
          <w:rStyle w:val="CommentReference"/>
        </w:rPr>
        <w:annotationRef/>
      </w:r>
      <w:r>
        <w:t xml:space="preserve">Should be left </w:t>
      </w:r>
      <w:r>
        <w:t>justified</w:t>
      </w:r>
      <w:bookmarkStart w:id="84" w:name="_GoBack"/>
      <w:bookmarkEnd w:id="8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3EDC31" w15:done="0"/>
  <w15:commentEx w15:paraId="579204EA" w15:done="0"/>
  <w15:commentEx w15:paraId="17D358EE" w15:done="0"/>
  <w15:commentEx w15:paraId="220766B9" w15:done="0"/>
  <w15:commentEx w15:paraId="10FC8CE5" w15:done="0"/>
  <w15:commentEx w15:paraId="43B5DDD2" w15:paraIdParent="10FC8CE5" w15:done="0"/>
  <w15:commentEx w15:paraId="330B96B5" w15:done="0"/>
  <w15:commentEx w15:paraId="0C358F49" w15:done="0"/>
  <w15:commentEx w15:paraId="7DC698F1" w15:done="0"/>
  <w15:commentEx w15:paraId="46E642F2" w15:done="0"/>
  <w15:commentEx w15:paraId="0AA31F40" w15:done="0"/>
  <w15:commentEx w15:paraId="2EF28BDB" w15:done="0"/>
  <w15:commentEx w15:paraId="29EC0D7A" w15:done="0"/>
  <w15:commentEx w15:paraId="5FCDCEA5" w15:done="0"/>
  <w15:commentEx w15:paraId="757D7B29" w15:done="0"/>
  <w15:commentEx w15:paraId="69EAD153" w15:done="0"/>
  <w15:commentEx w15:paraId="706D39B0" w15:done="0"/>
  <w15:commentEx w15:paraId="294AFB4B" w15:done="0"/>
  <w15:commentEx w15:paraId="3C9724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AB849" w14:textId="77777777" w:rsidR="00640C59" w:rsidRDefault="00640C59">
      <w:r>
        <w:separator/>
      </w:r>
    </w:p>
  </w:endnote>
  <w:endnote w:type="continuationSeparator" w:id="0">
    <w:p w14:paraId="1E2FDEBD" w14:textId="77777777" w:rsidR="00640C59" w:rsidRDefault="0064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BBB06" w14:textId="77777777" w:rsidR="00640C59" w:rsidRDefault="00640C59"/>
  </w:footnote>
  <w:footnote w:type="continuationSeparator" w:id="0">
    <w:p w14:paraId="26280880" w14:textId="77777777" w:rsidR="00640C59" w:rsidRDefault="00640C59">
      <w:r>
        <w:continuationSeparator/>
      </w:r>
    </w:p>
  </w:footnote>
  <w:footnote w:id="1">
    <w:p w14:paraId="02B7E866" w14:textId="77777777" w:rsidR="00D310CB" w:rsidRDefault="00D310CB">
      <w:pPr>
        <w:pStyle w:val="FootnoteText"/>
      </w:pPr>
      <w:r>
        <w:t>Date submitted for review: 12 December 2018. This work was initiated by the Air Force Institute of Technology as a graduate student assignment for NENG685 – Methods of Neutral Particle Transport.</w:t>
      </w:r>
    </w:p>
    <w:p w14:paraId="645B40A2" w14:textId="77777777" w:rsidR="00D310CB" w:rsidRDefault="00D310CB">
      <w:pPr>
        <w:pStyle w:val="FootnoteText"/>
      </w:pPr>
      <w:r>
        <w:t xml:space="preserve">Major Christopher J. </w:t>
      </w:r>
      <w:proofErr w:type="spellStart"/>
      <w:r>
        <w:t>Mihal</w:t>
      </w:r>
      <w:proofErr w:type="spellEnd"/>
      <w:r>
        <w:t xml:space="preserve"> is a U.S. Army FA52 Nuclear and Counterproliferation Officer and a student at the Air Force Institute of Technology. He can be contacted at </w:t>
      </w:r>
      <w:hyperlink r:id="rId1" w:history="1">
        <w:r w:rsidRPr="00820D94">
          <w:rPr>
            <w:rStyle w:val="Hyperlink"/>
          </w:rPr>
          <w:t>Christopher.mihal@afit.edu</w:t>
        </w:r>
      </w:hyperlink>
      <w:r>
        <w:t xml:space="preserve"> </w:t>
      </w:r>
    </w:p>
    <w:p w14:paraId="1BCB6DCF" w14:textId="77777777" w:rsidR="00D310CB" w:rsidDel="008B01C4" w:rsidRDefault="00D310CB" w:rsidP="00BC04DA">
      <w:pPr>
        <w:pStyle w:val="FootnoteText"/>
        <w:rPr>
          <w:del w:id="0" w:author="James Bevins" w:date="2018-12-13T22:39:00Z"/>
        </w:rPr>
      </w:pPr>
      <w:del w:id="1" w:author="James Bevins" w:date="2018-12-13T22:39:00Z">
        <w:r w:rsidDel="008B01C4">
          <w:delText>S</w:delText>
        </w:r>
      </w:del>
    </w:p>
    <w:p w14:paraId="66405857" w14:textId="77777777" w:rsidR="00D310CB" w:rsidRDefault="00D310CB">
      <w:pPr>
        <w:pStyle w:val="FootnoteText"/>
      </w:pPr>
      <w:del w:id="2" w:author="James Bevins" w:date="2018-12-13T22:39:00Z">
        <w:r w:rsidDel="008B01C4">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lvlOverride w:ilvl="0">
      <w:startOverride w:val="5"/>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evins">
    <w15:presenceInfo w15:providerId="Windows Live" w15:userId="04b683f8c95a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37A49"/>
    <w:rsid w:val="00042E13"/>
    <w:rsid w:val="000A0C2F"/>
    <w:rsid w:val="000A168B"/>
    <w:rsid w:val="000B63BD"/>
    <w:rsid w:val="000D2BDE"/>
    <w:rsid w:val="00104BB0"/>
    <w:rsid w:val="0010794E"/>
    <w:rsid w:val="00113F26"/>
    <w:rsid w:val="0013354F"/>
    <w:rsid w:val="00143F2E"/>
    <w:rsid w:val="00144E72"/>
    <w:rsid w:val="00156750"/>
    <w:rsid w:val="001768FF"/>
    <w:rsid w:val="001A60B1"/>
    <w:rsid w:val="001B2686"/>
    <w:rsid w:val="001B36B1"/>
    <w:rsid w:val="001E7B7A"/>
    <w:rsid w:val="001F4C5C"/>
    <w:rsid w:val="00204478"/>
    <w:rsid w:val="00214E2E"/>
    <w:rsid w:val="00216141"/>
    <w:rsid w:val="00217186"/>
    <w:rsid w:val="00235BEC"/>
    <w:rsid w:val="002434A1"/>
    <w:rsid w:val="00263943"/>
    <w:rsid w:val="00266EA1"/>
    <w:rsid w:val="00267B35"/>
    <w:rsid w:val="002E1F95"/>
    <w:rsid w:val="002F1A23"/>
    <w:rsid w:val="002F7910"/>
    <w:rsid w:val="00314F82"/>
    <w:rsid w:val="003427CE"/>
    <w:rsid w:val="00342BE1"/>
    <w:rsid w:val="003461E8"/>
    <w:rsid w:val="00360269"/>
    <w:rsid w:val="00362630"/>
    <w:rsid w:val="0037551B"/>
    <w:rsid w:val="00392DBA"/>
    <w:rsid w:val="003C206E"/>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33BC"/>
    <w:rsid w:val="00535307"/>
    <w:rsid w:val="00550A26"/>
    <w:rsid w:val="00550BF5"/>
    <w:rsid w:val="00567A70"/>
    <w:rsid w:val="005728BB"/>
    <w:rsid w:val="00574490"/>
    <w:rsid w:val="005A2A15"/>
    <w:rsid w:val="005C6EA6"/>
    <w:rsid w:val="005D1B15"/>
    <w:rsid w:val="005D2824"/>
    <w:rsid w:val="005D4F1A"/>
    <w:rsid w:val="005D72BB"/>
    <w:rsid w:val="005E692F"/>
    <w:rsid w:val="0062114B"/>
    <w:rsid w:val="00623698"/>
    <w:rsid w:val="00625E96"/>
    <w:rsid w:val="00632EE7"/>
    <w:rsid w:val="00640C59"/>
    <w:rsid w:val="00647C09"/>
    <w:rsid w:val="00651F2C"/>
    <w:rsid w:val="00677C22"/>
    <w:rsid w:val="00685D0E"/>
    <w:rsid w:val="00693D5D"/>
    <w:rsid w:val="006B43AE"/>
    <w:rsid w:val="006B7F03"/>
    <w:rsid w:val="006C7307"/>
    <w:rsid w:val="006F5547"/>
    <w:rsid w:val="006F62DC"/>
    <w:rsid w:val="00725B45"/>
    <w:rsid w:val="00735879"/>
    <w:rsid w:val="007530A3"/>
    <w:rsid w:val="00761913"/>
    <w:rsid w:val="0076355A"/>
    <w:rsid w:val="007707AB"/>
    <w:rsid w:val="007A7D60"/>
    <w:rsid w:val="007C4336"/>
    <w:rsid w:val="007F7AA6"/>
    <w:rsid w:val="008064E4"/>
    <w:rsid w:val="0081663F"/>
    <w:rsid w:val="00823624"/>
    <w:rsid w:val="00837E47"/>
    <w:rsid w:val="008518FE"/>
    <w:rsid w:val="0085659C"/>
    <w:rsid w:val="00864212"/>
    <w:rsid w:val="00872026"/>
    <w:rsid w:val="0087792E"/>
    <w:rsid w:val="00883EAF"/>
    <w:rsid w:val="00885258"/>
    <w:rsid w:val="008A30C3"/>
    <w:rsid w:val="008A3C23"/>
    <w:rsid w:val="008B01C4"/>
    <w:rsid w:val="008C49CC"/>
    <w:rsid w:val="008D69E9"/>
    <w:rsid w:val="008E0645"/>
    <w:rsid w:val="008F594A"/>
    <w:rsid w:val="00904C7E"/>
    <w:rsid w:val="0091035B"/>
    <w:rsid w:val="00923405"/>
    <w:rsid w:val="009A1F6E"/>
    <w:rsid w:val="009C7D17"/>
    <w:rsid w:val="009E484E"/>
    <w:rsid w:val="009E52D0"/>
    <w:rsid w:val="009F40FB"/>
    <w:rsid w:val="009F4B45"/>
    <w:rsid w:val="00A018E0"/>
    <w:rsid w:val="00A12633"/>
    <w:rsid w:val="00A22FCB"/>
    <w:rsid w:val="00A25B3B"/>
    <w:rsid w:val="00A40127"/>
    <w:rsid w:val="00A472F1"/>
    <w:rsid w:val="00A5237D"/>
    <w:rsid w:val="00A554A3"/>
    <w:rsid w:val="00A66ECD"/>
    <w:rsid w:val="00A758EA"/>
    <w:rsid w:val="00A91937"/>
    <w:rsid w:val="00A9434E"/>
    <w:rsid w:val="00A95C50"/>
    <w:rsid w:val="00AB79A6"/>
    <w:rsid w:val="00AC4850"/>
    <w:rsid w:val="00AD2C1A"/>
    <w:rsid w:val="00B16DB5"/>
    <w:rsid w:val="00B40CDA"/>
    <w:rsid w:val="00B457D6"/>
    <w:rsid w:val="00B47B59"/>
    <w:rsid w:val="00B53F81"/>
    <w:rsid w:val="00B56C2B"/>
    <w:rsid w:val="00B61663"/>
    <w:rsid w:val="00B65BD3"/>
    <w:rsid w:val="00B70469"/>
    <w:rsid w:val="00B72DD8"/>
    <w:rsid w:val="00B72E09"/>
    <w:rsid w:val="00B75E9D"/>
    <w:rsid w:val="00BC04DA"/>
    <w:rsid w:val="00BD335E"/>
    <w:rsid w:val="00BF0C69"/>
    <w:rsid w:val="00BF629B"/>
    <w:rsid w:val="00BF655C"/>
    <w:rsid w:val="00C04A43"/>
    <w:rsid w:val="00C075EF"/>
    <w:rsid w:val="00C11E83"/>
    <w:rsid w:val="00C2378A"/>
    <w:rsid w:val="00C378A1"/>
    <w:rsid w:val="00C57583"/>
    <w:rsid w:val="00C621D6"/>
    <w:rsid w:val="00C75907"/>
    <w:rsid w:val="00C82D86"/>
    <w:rsid w:val="00C907C9"/>
    <w:rsid w:val="00CB4B8D"/>
    <w:rsid w:val="00CC0DDA"/>
    <w:rsid w:val="00CD684F"/>
    <w:rsid w:val="00D06623"/>
    <w:rsid w:val="00D14C6B"/>
    <w:rsid w:val="00D310CB"/>
    <w:rsid w:val="00D5536F"/>
    <w:rsid w:val="00D56935"/>
    <w:rsid w:val="00D70AEC"/>
    <w:rsid w:val="00D716BA"/>
    <w:rsid w:val="00D758C6"/>
    <w:rsid w:val="00D7612F"/>
    <w:rsid w:val="00D76490"/>
    <w:rsid w:val="00D90C10"/>
    <w:rsid w:val="00D92E96"/>
    <w:rsid w:val="00DA258C"/>
    <w:rsid w:val="00DA4345"/>
    <w:rsid w:val="00DE07FA"/>
    <w:rsid w:val="00DE20DB"/>
    <w:rsid w:val="00DF2DDE"/>
    <w:rsid w:val="00DF77C8"/>
    <w:rsid w:val="00E01667"/>
    <w:rsid w:val="00E36209"/>
    <w:rsid w:val="00E37AF9"/>
    <w:rsid w:val="00E420BB"/>
    <w:rsid w:val="00E50DF6"/>
    <w:rsid w:val="00E52314"/>
    <w:rsid w:val="00E6336D"/>
    <w:rsid w:val="00E6366C"/>
    <w:rsid w:val="00E81691"/>
    <w:rsid w:val="00E954EA"/>
    <w:rsid w:val="00E965C5"/>
    <w:rsid w:val="00E96A3A"/>
    <w:rsid w:val="00E97402"/>
    <w:rsid w:val="00E97B99"/>
    <w:rsid w:val="00EB2E9D"/>
    <w:rsid w:val="00ED1E14"/>
    <w:rsid w:val="00EE6FFC"/>
    <w:rsid w:val="00EF10AC"/>
    <w:rsid w:val="00EF13CC"/>
    <w:rsid w:val="00EF4701"/>
    <w:rsid w:val="00EF564E"/>
    <w:rsid w:val="00F22198"/>
    <w:rsid w:val="00F33D49"/>
    <w:rsid w:val="00F3481E"/>
    <w:rsid w:val="00F56D46"/>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05E0D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UnresolvedMention">
    <w:name w:val="Unresolved Mention"/>
    <w:basedOn w:val="DefaultParagraphFont"/>
    <w:uiPriority w:val="99"/>
    <w:semiHidden/>
    <w:unhideWhenUsed/>
    <w:rsid w:val="00BC04DA"/>
    <w:rPr>
      <w:color w:val="605E5C"/>
      <w:shd w:val="clear" w:color="auto" w:fill="E1DFDD"/>
    </w:rPr>
  </w:style>
  <w:style w:type="character" w:styleId="PlaceholderText">
    <w:name w:val="Placeholder Text"/>
    <w:basedOn w:val="DefaultParagraphFont"/>
    <w:semiHidden/>
    <w:rsid w:val="00923405"/>
    <w:rPr>
      <w:color w:val="808080"/>
    </w:rPr>
  </w:style>
  <w:style w:type="paragraph" w:styleId="EndnoteText">
    <w:name w:val="endnote text"/>
    <w:basedOn w:val="Normal"/>
    <w:link w:val="EndnoteTextChar"/>
    <w:rsid w:val="00923405"/>
  </w:style>
  <w:style w:type="character" w:customStyle="1" w:styleId="EndnoteTextChar">
    <w:name w:val="Endnote Text Char"/>
    <w:basedOn w:val="DefaultParagraphFont"/>
    <w:link w:val="EndnoteText"/>
    <w:rsid w:val="00923405"/>
  </w:style>
  <w:style w:type="character" w:styleId="EndnoteReference">
    <w:name w:val="endnote reference"/>
    <w:basedOn w:val="DefaultParagraphFont"/>
    <w:rsid w:val="00923405"/>
    <w:rPr>
      <w:vertAlign w:val="superscript"/>
    </w:rPr>
  </w:style>
  <w:style w:type="paragraph" w:styleId="NormalWeb">
    <w:name w:val="Normal (Web)"/>
    <w:basedOn w:val="Normal"/>
    <w:uiPriority w:val="99"/>
    <w:unhideWhenUsed/>
    <w:rsid w:val="005333BC"/>
    <w:pPr>
      <w:spacing w:before="100" w:beforeAutospacing="1" w:after="100" w:afterAutospacing="1"/>
    </w:pPr>
    <w:rPr>
      <w:sz w:val="24"/>
      <w:szCs w:val="24"/>
    </w:rPr>
  </w:style>
  <w:style w:type="character" w:styleId="CommentReference">
    <w:name w:val="annotation reference"/>
    <w:basedOn w:val="DefaultParagraphFont"/>
    <w:rsid w:val="00156750"/>
    <w:rPr>
      <w:sz w:val="16"/>
      <w:szCs w:val="16"/>
    </w:rPr>
  </w:style>
  <w:style w:type="paragraph" w:styleId="CommentText">
    <w:name w:val="annotation text"/>
    <w:basedOn w:val="Normal"/>
    <w:link w:val="CommentTextChar"/>
    <w:rsid w:val="00156750"/>
  </w:style>
  <w:style w:type="character" w:customStyle="1" w:styleId="CommentTextChar">
    <w:name w:val="Comment Text Char"/>
    <w:basedOn w:val="DefaultParagraphFont"/>
    <w:link w:val="CommentText"/>
    <w:rsid w:val="00156750"/>
  </w:style>
  <w:style w:type="paragraph" w:styleId="CommentSubject">
    <w:name w:val="annotation subject"/>
    <w:basedOn w:val="CommentText"/>
    <w:next w:val="CommentText"/>
    <w:link w:val="CommentSubjectChar"/>
    <w:rsid w:val="00156750"/>
    <w:rPr>
      <w:b/>
      <w:bCs/>
    </w:rPr>
  </w:style>
  <w:style w:type="character" w:customStyle="1" w:styleId="CommentSubjectChar">
    <w:name w:val="Comment Subject Char"/>
    <w:basedOn w:val="CommentTextChar"/>
    <w:link w:val="CommentSubject"/>
    <w:rsid w:val="00156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49762560">
      <w:bodyDiv w:val="1"/>
      <w:marLeft w:val="0"/>
      <w:marRight w:val="0"/>
      <w:marTop w:val="0"/>
      <w:marBottom w:val="0"/>
      <w:divBdr>
        <w:top w:val="none" w:sz="0" w:space="0" w:color="auto"/>
        <w:left w:val="none" w:sz="0" w:space="0" w:color="auto"/>
        <w:bottom w:val="none" w:sz="0" w:space="0" w:color="auto"/>
        <w:right w:val="none" w:sz="0" w:space="0" w:color="auto"/>
      </w:divBdr>
    </w:div>
    <w:div w:id="115660607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akevdp.github.io/PythonDataScienceHandbook/04.12-three-dimensional-plotting.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mailto:Christopher.mihal@afit.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207B4-EA56-415A-BEC4-A3A7C7118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48</TotalTime>
  <Pages>1</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15044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James Bevins</cp:lastModifiedBy>
  <cp:revision>4</cp:revision>
  <cp:lastPrinted>2012-08-02T18:53:00Z</cp:lastPrinted>
  <dcterms:created xsi:type="dcterms:W3CDTF">2018-12-14T03:19:00Z</dcterms:created>
  <dcterms:modified xsi:type="dcterms:W3CDTF">2018-12-14T04:07:00Z</dcterms:modified>
</cp:coreProperties>
</file>